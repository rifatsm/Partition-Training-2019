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5C1" w:rsidRDefault="009C25C1" w:rsidP="009A4141">
      <w:pPr>
        <w:jc w:val="center"/>
        <w:rPr>
          <w:b/>
          <w:sz w:val="36"/>
        </w:rPr>
      </w:pPr>
    </w:p>
    <w:p w:rsidR="009C25C1" w:rsidRDefault="009C25C1" w:rsidP="009A4141">
      <w:pPr>
        <w:jc w:val="center"/>
        <w:rPr>
          <w:b/>
          <w:sz w:val="36"/>
        </w:rPr>
      </w:pPr>
    </w:p>
    <w:p w:rsidR="009A4141" w:rsidRPr="009A4141" w:rsidRDefault="009A4141" w:rsidP="009A4141">
      <w:pPr>
        <w:jc w:val="center"/>
        <w:rPr>
          <w:b/>
          <w:sz w:val="36"/>
        </w:rPr>
      </w:pPr>
      <w:r w:rsidRPr="009A4141">
        <w:rPr>
          <w:b/>
          <w:sz w:val="36"/>
        </w:rPr>
        <w:t>NEURON Database Table Partition</w:t>
      </w:r>
    </w:p>
    <w:p w:rsidR="009A4141" w:rsidRPr="009A4141" w:rsidRDefault="009A4141">
      <w:pPr>
        <w:rPr>
          <w:b/>
          <w:sz w:val="24"/>
        </w:rPr>
      </w:pPr>
      <w:r w:rsidRPr="009A4141">
        <w:rPr>
          <w:b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8976208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6635B0" w:rsidRDefault="006635B0">
          <w:pPr>
            <w:pStyle w:val="TOCHeading"/>
          </w:pPr>
          <w:r>
            <w:t>Table of Contents</w:t>
          </w:r>
        </w:p>
        <w:p w:rsidR="008657BD" w:rsidRPr="00A406C9" w:rsidRDefault="006635B0" w:rsidP="00AC058B">
          <w:pPr>
            <w:pStyle w:val="TOC1"/>
            <w:rPr>
              <w:rFonts w:eastAsiaTheme="minorEastAsia"/>
              <w:b w:val="0"/>
            </w:rPr>
          </w:pPr>
          <w:r w:rsidRPr="00A406C9">
            <w:rPr>
              <w:b w:val="0"/>
              <w:bCs/>
            </w:rPr>
            <w:fldChar w:fldCharType="begin"/>
          </w:r>
          <w:r w:rsidRPr="00A406C9">
            <w:rPr>
              <w:b w:val="0"/>
              <w:bCs/>
            </w:rPr>
            <w:instrText xml:space="preserve"> TOC \o "1-3" \h \z \u </w:instrText>
          </w:r>
          <w:r w:rsidRPr="00A406C9">
            <w:rPr>
              <w:b w:val="0"/>
              <w:bCs/>
            </w:rPr>
            <w:fldChar w:fldCharType="separate"/>
          </w:r>
          <w:hyperlink w:anchor="_Toc14440583" w:history="1">
            <w:r w:rsidR="008657BD" w:rsidRPr="00A406C9">
              <w:rPr>
                <w:rStyle w:val="Hyperlink"/>
                <w:b w:val="0"/>
              </w:rPr>
              <w:t>Objective:</w:t>
            </w:r>
            <w:r w:rsidR="008657BD" w:rsidRPr="00A406C9">
              <w:rPr>
                <w:b w:val="0"/>
                <w:webHidden/>
              </w:rPr>
              <w:tab/>
            </w:r>
            <w:r w:rsidR="008657BD" w:rsidRPr="00A406C9">
              <w:rPr>
                <w:b w:val="0"/>
                <w:webHidden/>
              </w:rPr>
              <w:fldChar w:fldCharType="begin"/>
            </w:r>
            <w:r w:rsidR="008657BD" w:rsidRPr="00A406C9">
              <w:rPr>
                <w:b w:val="0"/>
                <w:webHidden/>
              </w:rPr>
              <w:instrText xml:space="preserve"> PAGEREF _Toc14440583 \h </w:instrText>
            </w:r>
            <w:r w:rsidR="008657BD" w:rsidRPr="00A406C9">
              <w:rPr>
                <w:b w:val="0"/>
                <w:webHidden/>
              </w:rPr>
            </w:r>
            <w:r w:rsidR="008657BD" w:rsidRPr="00A406C9">
              <w:rPr>
                <w:b w:val="0"/>
                <w:webHidden/>
              </w:rPr>
              <w:fldChar w:fldCharType="separate"/>
            </w:r>
            <w:r w:rsidR="008657BD" w:rsidRPr="00A406C9">
              <w:rPr>
                <w:b w:val="0"/>
                <w:webHidden/>
              </w:rPr>
              <w:t>3</w:t>
            </w:r>
            <w:r w:rsidR="008657BD" w:rsidRPr="00A406C9">
              <w:rPr>
                <w:b w:val="0"/>
                <w:webHidden/>
              </w:rPr>
              <w:fldChar w:fldCharType="end"/>
            </w:r>
          </w:hyperlink>
        </w:p>
        <w:p w:rsidR="008657BD" w:rsidRPr="00A406C9" w:rsidRDefault="00401998" w:rsidP="00AC058B">
          <w:pPr>
            <w:pStyle w:val="TOC1"/>
            <w:rPr>
              <w:rFonts w:eastAsiaTheme="minorEastAsia"/>
              <w:b w:val="0"/>
            </w:rPr>
          </w:pPr>
          <w:hyperlink w:anchor="_Toc14440584" w:history="1">
            <w:r w:rsidR="008657BD" w:rsidRPr="00A406C9">
              <w:rPr>
                <w:rStyle w:val="Hyperlink"/>
                <w:b w:val="0"/>
              </w:rPr>
              <w:t xml:space="preserve">When to use Partition: </w:t>
            </w:r>
            <w:r w:rsidR="008657BD" w:rsidRPr="00A406C9">
              <w:rPr>
                <w:b w:val="0"/>
                <w:webHidden/>
              </w:rPr>
              <w:tab/>
            </w:r>
            <w:r w:rsidR="008657BD" w:rsidRPr="00A406C9">
              <w:rPr>
                <w:b w:val="0"/>
                <w:webHidden/>
              </w:rPr>
              <w:fldChar w:fldCharType="begin"/>
            </w:r>
            <w:r w:rsidR="008657BD" w:rsidRPr="00A406C9">
              <w:rPr>
                <w:b w:val="0"/>
                <w:webHidden/>
              </w:rPr>
              <w:instrText xml:space="preserve"> PAGEREF _Toc14440584 \h </w:instrText>
            </w:r>
            <w:r w:rsidR="008657BD" w:rsidRPr="00A406C9">
              <w:rPr>
                <w:b w:val="0"/>
                <w:webHidden/>
              </w:rPr>
            </w:r>
            <w:r w:rsidR="008657BD" w:rsidRPr="00A406C9">
              <w:rPr>
                <w:b w:val="0"/>
                <w:webHidden/>
              </w:rPr>
              <w:fldChar w:fldCharType="separate"/>
            </w:r>
            <w:r w:rsidR="008657BD" w:rsidRPr="00A406C9">
              <w:rPr>
                <w:b w:val="0"/>
                <w:webHidden/>
              </w:rPr>
              <w:t>3</w:t>
            </w:r>
            <w:r w:rsidR="008657BD" w:rsidRPr="00A406C9">
              <w:rPr>
                <w:b w:val="0"/>
                <w:webHidden/>
              </w:rPr>
              <w:fldChar w:fldCharType="end"/>
            </w:r>
          </w:hyperlink>
        </w:p>
        <w:p w:rsidR="008657BD" w:rsidRPr="00A406C9" w:rsidRDefault="00401998" w:rsidP="00AC058B">
          <w:pPr>
            <w:pStyle w:val="TOC1"/>
            <w:rPr>
              <w:rFonts w:eastAsiaTheme="minorEastAsia"/>
              <w:b w:val="0"/>
            </w:rPr>
          </w:pPr>
          <w:hyperlink w:anchor="_Toc14440585" w:history="1">
            <w:r w:rsidR="008657BD" w:rsidRPr="00A406C9">
              <w:rPr>
                <w:rStyle w:val="Hyperlink"/>
                <w:b w:val="0"/>
              </w:rPr>
              <w:t xml:space="preserve">Things to keep in mind before partitioning </w:t>
            </w:r>
            <w:r w:rsidR="008657BD" w:rsidRPr="00A406C9">
              <w:rPr>
                <w:b w:val="0"/>
                <w:webHidden/>
              </w:rPr>
              <w:tab/>
            </w:r>
            <w:r w:rsidR="008657BD" w:rsidRPr="00A406C9">
              <w:rPr>
                <w:b w:val="0"/>
                <w:webHidden/>
              </w:rPr>
              <w:fldChar w:fldCharType="begin"/>
            </w:r>
            <w:r w:rsidR="008657BD" w:rsidRPr="00A406C9">
              <w:rPr>
                <w:b w:val="0"/>
                <w:webHidden/>
              </w:rPr>
              <w:instrText xml:space="preserve"> PAGEREF _Toc14440585 \h </w:instrText>
            </w:r>
            <w:r w:rsidR="008657BD" w:rsidRPr="00A406C9">
              <w:rPr>
                <w:b w:val="0"/>
                <w:webHidden/>
              </w:rPr>
            </w:r>
            <w:r w:rsidR="008657BD" w:rsidRPr="00A406C9">
              <w:rPr>
                <w:b w:val="0"/>
                <w:webHidden/>
              </w:rPr>
              <w:fldChar w:fldCharType="separate"/>
            </w:r>
            <w:r w:rsidR="008657BD" w:rsidRPr="00A406C9">
              <w:rPr>
                <w:b w:val="0"/>
                <w:webHidden/>
              </w:rPr>
              <w:t>3</w:t>
            </w:r>
            <w:r w:rsidR="008657BD" w:rsidRPr="00A406C9">
              <w:rPr>
                <w:b w:val="0"/>
                <w:webHidden/>
              </w:rPr>
              <w:fldChar w:fldCharType="end"/>
            </w:r>
          </w:hyperlink>
        </w:p>
        <w:p w:rsidR="008657BD" w:rsidRPr="00A406C9" w:rsidRDefault="00401998" w:rsidP="00AC058B">
          <w:pPr>
            <w:pStyle w:val="TOC1"/>
            <w:rPr>
              <w:rFonts w:eastAsiaTheme="minorEastAsia"/>
              <w:b w:val="0"/>
            </w:rPr>
          </w:pPr>
          <w:hyperlink w:anchor="_Toc14440586" w:history="1">
            <w:r w:rsidR="008657BD" w:rsidRPr="00A406C9">
              <w:rPr>
                <w:rStyle w:val="Hyperlink"/>
                <w:b w:val="0"/>
              </w:rPr>
              <w:t>Advantages of partitioning</w:t>
            </w:r>
            <w:r w:rsidR="008657BD" w:rsidRPr="00A406C9">
              <w:rPr>
                <w:b w:val="0"/>
                <w:webHidden/>
              </w:rPr>
              <w:tab/>
            </w:r>
            <w:r w:rsidR="008657BD" w:rsidRPr="00A406C9">
              <w:rPr>
                <w:b w:val="0"/>
                <w:webHidden/>
              </w:rPr>
              <w:fldChar w:fldCharType="begin"/>
            </w:r>
            <w:r w:rsidR="008657BD" w:rsidRPr="00A406C9">
              <w:rPr>
                <w:b w:val="0"/>
                <w:webHidden/>
              </w:rPr>
              <w:instrText xml:space="preserve"> PAGEREF _Toc14440586 \h </w:instrText>
            </w:r>
            <w:r w:rsidR="008657BD" w:rsidRPr="00A406C9">
              <w:rPr>
                <w:b w:val="0"/>
                <w:webHidden/>
              </w:rPr>
            </w:r>
            <w:r w:rsidR="008657BD" w:rsidRPr="00A406C9">
              <w:rPr>
                <w:b w:val="0"/>
                <w:webHidden/>
              </w:rPr>
              <w:fldChar w:fldCharType="separate"/>
            </w:r>
            <w:r w:rsidR="008657BD" w:rsidRPr="00A406C9">
              <w:rPr>
                <w:b w:val="0"/>
                <w:webHidden/>
              </w:rPr>
              <w:t>3</w:t>
            </w:r>
            <w:r w:rsidR="008657BD" w:rsidRPr="00A406C9">
              <w:rPr>
                <w:b w:val="0"/>
                <w:webHidden/>
              </w:rPr>
              <w:fldChar w:fldCharType="end"/>
            </w:r>
          </w:hyperlink>
        </w:p>
        <w:p w:rsidR="008657BD" w:rsidRPr="00A406C9" w:rsidRDefault="00401998" w:rsidP="00AC058B">
          <w:pPr>
            <w:pStyle w:val="TOC1"/>
            <w:rPr>
              <w:rFonts w:eastAsiaTheme="minorEastAsia"/>
              <w:b w:val="0"/>
            </w:rPr>
          </w:pPr>
          <w:hyperlink w:anchor="_Toc14440587" w:history="1">
            <w:r w:rsidR="008657BD" w:rsidRPr="00A406C9">
              <w:rPr>
                <w:rStyle w:val="Hyperlink"/>
                <w:b w:val="0"/>
              </w:rPr>
              <w:t>Disadvantages</w:t>
            </w:r>
            <w:r w:rsidR="008657BD" w:rsidRPr="00A406C9">
              <w:rPr>
                <w:b w:val="0"/>
                <w:webHidden/>
              </w:rPr>
              <w:tab/>
            </w:r>
            <w:r w:rsidR="008657BD" w:rsidRPr="00A406C9">
              <w:rPr>
                <w:b w:val="0"/>
                <w:webHidden/>
              </w:rPr>
              <w:fldChar w:fldCharType="begin"/>
            </w:r>
            <w:r w:rsidR="008657BD" w:rsidRPr="00A406C9">
              <w:rPr>
                <w:b w:val="0"/>
                <w:webHidden/>
              </w:rPr>
              <w:instrText xml:space="preserve"> PAGEREF _Toc14440587 \h </w:instrText>
            </w:r>
            <w:r w:rsidR="008657BD" w:rsidRPr="00A406C9">
              <w:rPr>
                <w:b w:val="0"/>
                <w:webHidden/>
              </w:rPr>
            </w:r>
            <w:r w:rsidR="008657BD" w:rsidRPr="00A406C9">
              <w:rPr>
                <w:b w:val="0"/>
                <w:webHidden/>
              </w:rPr>
              <w:fldChar w:fldCharType="separate"/>
            </w:r>
            <w:r w:rsidR="008657BD" w:rsidRPr="00A406C9">
              <w:rPr>
                <w:b w:val="0"/>
                <w:webHidden/>
              </w:rPr>
              <w:t>3</w:t>
            </w:r>
            <w:r w:rsidR="008657BD" w:rsidRPr="00A406C9">
              <w:rPr>
                <w:b w:val="0"/>
                <w:webHidden/>
              </w:rPr>
              <w:fldChar w:fldCharType="end"/>
            </w:r>
          </w:hyperlink>
        </w:p>
        <w:p w:rsidR="008657BD" w:rsidRPr="00A406C9" w:rsidRDefault="00401998" w:rsidP="00AC058B">
          <w:pPr>
            <w:pStyle w:val="TOC1"/>
            <w:rPr>
              <w:rFonts w:eastAsiaTheme="minorEastAsia"/>
              <w:b w:val="0"/>
            </w:rPr>
          </w:pPr>
          <w:hyperlink w:anchor="_Toc14440588" w:history="1">
            <w:r w:rsidR="008657BD" w:rsidRPr="00A406C9">
              <w:rPr>
                <w:rStyle w:val="Hyperlink"/>
                <w:b w:val="0"/>
              </w:rPr>
              <w:t xml:space="preserve">Left Based Partition vs Right Based Partition </w:t>
            </w:r>
            <w:r w:rsidR="008657BD" w:rsidRPr="00A406C9">
              <w:rPr>
                <w:b w:val="0"/>
                <w:webHidden/>
              </w:rPr>
              <w:tab/>
            </w:r>
            <w:r w:rsidR="008657BD" w:rsidRPr="00A406C9">
              <w:rPr>
                <w:b w:val="0"/>
                <w:webHidden/>
              </w:rPr>
              <w:fldChar w:fldCharType="begin"/>
            </w:r>
            <w:r w:rsidR="008657BD" w:rsidRPr="00A406C9">
              <w:rPr>
                <w:b w:val="0"/>
                <w:webHidden/>
              </w:rPr>
              <w:instrText xml:space="preserve"> PAGEREF _Toc14440588 \h </w:instrText>
            </w:r>
            <w:r w:rsidR="008657BD" w:rsidRPr="00A406C9">
              <w:rPr>
                <w:b w:val="0"/>
                <w:webHidden/>
              </w:rPr>
            </w:r>
            <w:r w:rsidR="008657BD" w:rsidRPr="00A406C9">
              <w:rPr>
                <w:b w:val="0"/>
                <w:webHidden/>
              </w:rPr>
              <w:fldChar w:fldCharType="separate"/>
            </w:r>
            <w:r w:rsidR="008657BD" w:rsidRPr="00A406C9">
              <w:rPr>
                <w:b w:val="0"/>
                <w:webHidden/>
              </w:rPr>
              <w:t>4</w:t>
            </w:r>
            <w:r w:rsidR="008657BD" w:rsidRPr="00A406C9">
              <w:rPr>
                <w:b w:val="0"/>
                <w:webHidden/>
              </w:rPr>
              <w:fldChar w:fldCharType="end"/>
            </w:r>
          </w:hyperlink>
        </w:p>
        <w:p w:rsidR="008657BD" w:rsidRPr="00A406C9" w:rsidRDefault="00401998" w:rsidP="00AC058B">
          <w:pPr>
            <w:pStyle w:val="TOC1"/>
            <w:rPr>
              <w:rFonts w:eastAsiaTheme="minorEastAsia"/>
              <w:b w:val="0"/>
            </w:rPr>
          </w:pPr>
          <w:hyperlink w:anchor="_Toc14440589" w:history="1">
            <w:r w:rsidR="008657BD" w:rsidRPr="00A406C9">
              <w:rPr>
                <w:rStyle w:val="Hyperlink"/>
                <w:b w:val="0"/>
              </w:rPr>
              <w:t>Pros and Cons:</w:t>
            </w:r>
            <w:r w:rsidR="008657BD" w:rsidRPr="00A406C9">
              <w:rPr>
                <w:b w:val="0"/>
                <w:webHidden/>
              </w:rPr>
              <w:tab/>
            </w:r>
            <w:r w:rsidR="008657BD" w:rsidRPr="00A406C9">
              <w:rPr>
                <w:b w:val="0"/>
                <w:webHidden/>
              </w:rPr>
              <w:fldChar w:fldCharType="begin"/>
            </w:r>
            <w:r w:rsidR="008657BD" w:rsidRPr="00A406C9">
              <w:rPr>
                <w:b w:val="0"/>
                <w:webHidden/>
              </w:rPr>
              <w:instrText xml:space="preserve"> PAGEREF _Toc14440589 \h </w:instrText>
            </w:r>
            <w:r w:rsidR="008657BD" w:rsidRPr="00A406C9">
              <w:rPr>
                <w:b w:val="0"/>
                <w:webHidden/>
              </w:rPr>
            </w:r>
            <w:r w:rsidR="008657BD" w:rsidRPr="00A406C9">
              <w:rPr>
                <w:b w:val="0"/>
                <w:webHidden/>
              </w:rPr>
              <w:fldChar w:fldCharType="separate"/>
            </w:r>
            <w:r w:rsidR="008657BD" w:rsidRPr="00A406C9">
              <w:rPr>
                <w:b w:val="0"/>
                <w:webHidden/>
              </w:rPr>
              <w:t>5</w:t>
            </w:r>
            <w:r w:rsidR="008657BD" w:rsidRPr="00A406C9">
              <w:rPr>
                <w:b w:val="0"/>
                <w:webHidden/>
              </w:rPr>
              <w:fldChar w:fldCharType="end"/>
            </w:r>
          </w:hyperlink>
        </w:p>
        <w:p w:rsidR="008657BD" w:rsidRPr="00A406C9" w:rsidRDefault="00401998" w:rsidP="00AC058B">
          <w:pPr>
            <w:pStyle w:val="TOC1"/>
            <w:rPr>
              <w:rFonts w:eastAsiaTheme="minorEastAsia"/>
              <w:b w:val="0"/>
            </w:rPr>
          </w:pPr>
          <w:hyperlink w:anchor="_Toc14440590" w:history="1">
            <w:r w:rsidR="008657BD" w:rsidRPr="00A406C9">
              <w:rPr>
                <w:rStyle w:val="Hyperlink"/>
                <w:b w:val="0"/>
              </w:rPr>
              <w:t>Steps on creating a Partitioned Table:</w:t>
            </w:r>
            <w:r w:rsidR="008657BD" w:rsidRPr="00A406C9">
              <w:rPr>
                <w:b w:val="0"/>
                <w:webHidden/>
              </w:rPr>
              <w:tab/>
            </w:r>
            <w:r w:rsidR="008657BD" w:rsidRPr="00A406C9">
              <w:rPr>
                <w:b w:val="0"/>
                <w:webHidden/>
              </w:rPr>
              <w:fldChar w:fldCharType="begin"/>
            </w:r>
            <w:r w:rsidR="008657BD" w:rsidRPr="00A406C9">
              <w:rPr>
                <w:b w:val="0"/>
                <w:webHidden/>
              </w:rPr>
              <w:instrText xml:space="preserve"> PAGEREF _Toc14440590 \h </w:instrText>
            </w:r>
            <w:r w:rsidR="008657BD" w:rsidRPr="00A406C9">
              <w:rPr>
                <w:b w:val="0"/>
                <w:webHidden/>
              </w:rPr>
            </w:r>
            <w:r w:rsidR="008657BD" w:rsidRPr="00A406C9">
              <w:rPr>
                <w:b w:val="0"/>
                <w:webHidden/>
              </w:rPr>
              <w:fldChar w:fldCharType="separate"/>
            </w:r>
            <w:r w:rsidR="008657BD" w:rsidRPr="00A406C9">
              <w:rPr>
                <w:b w:val="0"/>
                <w:webHidden/>
              </w:rPr>
              <w:t>5</w:t>
            </w:r>
            <w:r w:rsidR="008657BD" w:rsidRPr="00A406C9">
              <w:rPr>
                <w:b w:val="0"/>
                <w:webHidden/>
              </w:rPr>
              <w:fldChar w:fldCharType="end"/>
            </w:r>
          </w:hyperlink>
        </w:p>
        <w:p w:rsidR="008657BD" w:rsidRPr="00A406C9" w:rsidRDefault="0040199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14440591" w:history="1">
            <w:r w:rsidR="008657BD" w:rsidRPr="00A406C9">
              <w:rPr>
                <w:rStyle w:val="Hyperlink"/>
                <w:rFonts w:cstheme="minorHAnsi"/>
                <w:noProof/>
                <w:sz w:val="24"/>
                <w:szCs w:val="24"/>
              </w:rPr>
              <w:t>1.</w:t>
            </w:r>
            <w:r w:rsidR="008657BD" w:rsidRPr="00A406C9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8657BD" w:rsidRPr="00A406C9">
              <w:rPr>
                <w:rStyle w:val="Hyperlink"/>
                <w:rFonts w:cstheme="minorHAnsi"/>
                <w:noProof/>
                <w:sz w:val="24"/>
                <w:szCs w:val="24"/>
              </w:rPr>
              <w:t>Partition Function:</w:t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_Toc14440591 \h </w:instrText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57BD" w:rsidRPr="00A406C9" w:rsidRDefault="0040199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14440592" w:history="1">
            <w:r w:rsidR="008657BD" w:rsidRPr="00A406C9">
              <w:rPr>
                <w:rStyle w:val="Hyperlink"/>
                <w:rFonts w:cstheme="minorHAnsi"/>
                <w:noProof/>
                <w:sz w:val="24"/>
                <w:szCs w:val="24"/>
              </w:rPr>
              <w:t>2.</w:t>
            </w:r>
            <w:r w:rsidR="008657BD" w:rsidRPr="00A406C9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8657BD" w:rsidRPr="00A406C9">
              <w:rPr>
                <w:rStyle w:val="Hyperlink"/>
                <w:rFonts w:cstheme="minorHAnsi"/>
                <w:noProof/>
                <w:sz w:val="24"/>
                <w:szCs w:val="24"/>
              </w:rPr>
              <w:t>Filegroup:</w:t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_Toc14440592 \h </w:instrText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57BD" w:rsidRPr="00A406C9" w:rsidRDefault="0040199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14440593" w:history="1">
            <w:r w:rsidR="008657BD" w:rsidRPr="00A406C9">
              <w:rPr>
                <w:rStyle w:val="Hyperlink"/>
                <w:rFonts w:cstheme="minorHAnsi"/>
                <w:noProof/>
                <w:sz w:val="24"/>
                <w:szCs w:val="24"/>
              </w:rPr>
              <w:t>3.</w:t>
            </w:r>
            <w:r w:rsidR="008657BD" w:rsidRPr="00A406C9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8657BD" w:rsidRPr="00A406C9">
              <w:rPr>
                <w:rStyle w:val="Hyperlink"/>
                <w:rFonts w:cstheme="minorHAnsi"/>
                <w:noProof/>
                <w:sz w:val="24"/>
                <w:szCs w:val="24"/>
              </w:rPr>
              <w:t>Files:</w:t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_Toc14440593 \h </w:instrText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57BD" w:rsidRPr="00A406C9" w:rsidRDefault="0040199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14440594" w:history="1">
            <w:r w:rsidR="008657BD" w:rsidRPr="00A406C9">
              <w:rPr>
                <w:rStyle w:val="Hyperlink"/>
                <w:rFonts w:cstheme="minorHAnsi"/>
                <w:noProof/>
                <w:sz w:val="24"/>
                <w:szCs w:val="24"/>
              </w:rPr>
              <w:t>4.</w:t>
            </w:r>
            <w:r w:rsidR="008657BD" w:rsidRPr="00A406C9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8657BD" w:rsidRPr="00A406C9">
              <w:rPr>
                <w:rStyle w:val="Hyperlink"/>
                <w:rFonts w:cstheme="minorHAnsi"/>
                <w:noProof/>
                <w:sz w:val="24"/>
                <w:szCs w:val="24"/>
              </w:rPr>
              <w:t>Partition Scheme:</w:t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_Toc14440594 \h </w:instrText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57BD" w:rsidRPr="00A406C9" w:rsidRDefault="0040199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14440595" w:history="1">
            <w:r w:rsidR="008657BD" w:rsidRPr="00A406C9">
              <w:rPr>
                <w:rStyle w:val="Hyperlink"/>
                <w:rFonts w:cstheme="minorHAnsi"/>
                <w:noProof/>
                <w:sz w:val="24"/>
                <w:szCs w:val="24"/>
              </w:rPr>
              <w:t>5.</w:t>
            </w:r>
            <w:r w:rsidR="008657BD" w:rsidRPr="00A406C9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8657BD" w:rsidRPr="00A406C9">
              <w:rPr>
                <w:rStyle w:val="Hyperlink"/>
                <w:rFonts w:cstheme="minorHAnsi"/>
                <w:noProof/>
                <w:sz w:val="24"/>
                <w:szCs w:val="24"/>
              </w:rPr>
              <w:t>Table Creation:</w:t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_Toc14440595 \h </w:instrText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57BD" w:rsidRPr="00A406C9" w:rsidRDefault="0040199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14440596" w:history="1">
            <w:r w:rsidR="008657BD" w:rsidRPr="00A406C9">
              <w:rPr>
                <w:rStyle w:val="Hyperlink"/>
                <w:rFonts w:cstheme="minorHAnsi"/>
                <w:noProof/>
                <w:sz w:val="24"/>
                <w:szCs w:val="24"/>
              </w:rPr>
              <w:t>6.</w:t>
            </w:r>
            <w:r w:rsidR="008657BD" w:rsidRPr="00A406C9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8657BD" w:rsidRPr="00A406C9">
              <w:rPr>
                <w:rStyle w:val="Hyperlink"/>
                <w:rFonts w:cstheme="minorHAnsi"/>
                <w:noProof/>
                <w:sz w:val="24"/>
                <w:szCs w:val="24"/>
              </w:rPr>
              <w:t>Querying in Partitioned Table:</w:t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_Toc14440596 \h </w:instrText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t>7</w:t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57BD" w:rsidRPr="00A406C9" w:rsidRDefault="00401998" w:rsidP="00AC058B">
          <w:pPr>
            <w:pStyle w:val="TOC1"/>
            <w:rPr>
              <w:rFonts w:eastAsiaTheme="minorEastAsia"/>
              <w:b w:val="0"/>
            </w:rPr>
          </w:pPr>
          <w:hyperlink w:anchor="_Toc14440597" w:history="1">
            <w:r w:rsidR="008657BD" w:rsidRPr="00A406C9">
              <w:rPr>
                <w:rStyle w:val="Hyperlink"/>
                <w:b w:val="0"/>
              </w:rPr>
              <w:t>Performance Analysis:</w:t>
            </w:r>
            <w:r w:rsidR="008657BD" w:rsidRPr="00A406C9">
              <w:rPr>
                <w:b w:val="0"/>
                <w:webHidden/>
              </w:rPr>
              <w:tab/>
            </w:r>
            <w:r w:rsidR="008657BD" w:rsidRPr="00A406C9">
              <w:rPr>
                <w:b w:val="0"/>
                <w:webHidden/>
              </w:rPr>
              <w:fldChar w:fldCharType="begin"/>
            </w:r>
            <w:r w:rsidR="008657BD" w:rsidRPr="00A406C9">
              <w:rPr>
                <w:b w:val="0"/>
                <w:webHidden/>
              </w:rPr>
              <w:instrText xml:space="preserve"> PAGEREF _Toc14440597 \h </w:instrText>
            </w:r>
            <w:r w:rsidR="008657BD" w:rsidRPr="00A406C9">
              <w:rPr>
                <w:b w:val="0"/>
                <w:webHidden/>
              </w:rPr>
            </w:r>
            <w:r w:rsidR="008657BD" w:rsidRPr="00A406C9">
              <w:rPr>
                <w:b w:val="0"/>
                <w:webHidden/>
              </w:rPr>
              <w:fldChar w:fldCharType="separate"/>
            </w:r>
            <w:r w:rsidR="008657BD" w:rsidRPr="00A406C9">
              <w:rPr>
                <w:b w:val="0"/>
                <w:webHidden/>
              </w:rPr>
              <w:t>7</w:t>
            </w:r>
            <w:r w:rsidR="008657BD" w:rsidRPr="00A406C9">
              <w:rPr>
                <w:b w:val="0"/>
                <w:webHidden/>
              </w:rPr>
              <w:fldChar w:fldCharType="end"/>
            </w:r>
          </w:hyperlink>
        </w:p>
        <w:p w:rsidR="008657BD" w:rsidRPr="00A406C9" w:rsidRDefault="00401998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14440598" w:history="1">
            <w:r w:rsidR="008657BD" w:rsidRPr="00A406C9">
              <w:rPr>
                <w:rStyle w:val="Hyperlink"/>
                <w:rFonts w:eastAsia="Times New Roman" w:cstheme="minorHAnsi"/>
                <w:bCs/>
                <w:noProof/>
                <w:sz w:val="24"/>
                <w:szCs w:val="24"/>
              </w:rPr>
              <w:t>1. Simple SELECT Query</w:t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_Toc14440598 \h </w:instrText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t>7</w:t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57BD" w:rsidRPr="00A406C9" w:rsidRDefault="00401998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14440599" w:history="1">
            <w:r w:rsidR="008657BD" w:rsidRPr="00A406C9">
              <w:rPr>
                <w:rStyle w:val="Hyperlink"/>
                <w:rFonts w:cstheme="minorHAnsi"/>
                <w:bCs/>
                <w:noProof/>
                <w:sz w:val="24"/>
                <w:szCs w:val="24"/>
              </w:rPr>
              <w:t>2. Aggregation SELECT Query</w:t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_Toc14440599 \h </w:instrText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t>7</w:t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57BD" w:rsidRPr="00A406C9" w:rsidRDefault="00401998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14440600" w:history="1">
            <w:r w:rsidR="008657BD" w:rsidRPr="00A406C9">
              <w:rPr>
                <w:rStyle w:val="Hyperlink"/>
                <w:rFonts w:cstheme="minorHAnsi"/>
                <w:bCs/>
                <w:noProof/>
                <w:sz w:val="24"/>
                <w:szCs w:val="24"/>
              </w:rPr>
              <w:t>3. Parallel Performance Check:</w:t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_Toc14440600 \h </w:instrText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t>8</w:t>
            </w:r>
            <w:r w:rsidR="008657BD" w:rsidRPr="00A406C9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35B0" w:rsidRPr="00A406C9" w:rsidRDefault="006635B0">
          <w:r w:rsidRPr="00A406C9">
            <w:rPr>
              <w:rFonts w:cstheme="minorHAnsi"/>
              <w:bCs/>
              <w:noProof/>
              <w:sz w:val="24"/>
              <w:szCs w:val="24"/>
            </w:rPr>
            <w:fldChar w:fldCharType="end"/>
          </w:r>
        </w:p>
      </w:sdtContent>
    </w:sdt>
    <w:p w:rsidR="009A4141" w:rsidRDefault="009A4141">
      <w:pPr>
        <w:rPr>
          <w:b/>
          <w:sz w:val="24"/>
        </w:rPr>
      </w:pPr>
      <w:r>
        <w:rPr>
          <w:b/>
          <w:sz w:val="24"/>
        </w:rPr>
        <w:br w:type="page"/>
      </w:r>
    </w:p>
    <w:p w:rsidR="0088282E" w:rsidRPr="009A4141" w:rsidRDefault="0088282E" w:rsidP="006635B0">
      <w:pPr>
        <w:pStyle w:val="Heading1"/>
        <w:rPr>
          <w:b/>
          <w:sz w:val="24"/>
        </w:rPr>
      </w:pPr>
      <w:bookmarkStart w:id="0" w:name="_Toc14440583"/>
      <w:r w:rsidRPr="009A4141">
        <w:rPr>
          <w:b/>
          <w:sz w:val="24"/>
        </w:rPr>
        <w:lastRenderedPageBreak/>
        <w:t>Objective:</w:t>
      </w:r>
      <w:bookmarkEnd w:id="0"/>
      <w:r w:rsidRPr="009A4141">
        <w:rPr>
          <w:b/>
          <w:sz w:val="24"/>
        </w:rPr>
        <w:t xml:space="preserve"> </w:t>
      </w:r>
    </w:p>
    <w:p w:rsidR="0088282E" w:rsidRPr="009A4141" w:rsidRDefault="0088282E" w:rsidP="003D262E">
      <w:pPr>
        <w:rPr>
          <w:sz w:val="24"/>
        </w:rPr>
      </w:pPr>
      <w:r w:rsidRPr="009A4141">
        <w:rPr>
          <w:sz w:val="24"/>
        </w:rPr>
        <w:t xml:space="preserve">The main purpose of this document is to gather some key information that would work as a guideline while deciding on whether and how to perform table partition on SQL Server. Several links are added for further inquiry. </w:t>
      </w:r>
    </w:p>
    <w:p w:rsidR="0088282E" w:rsidRPr="009A4141" w:rsidRDefault="0088282E" w:rsidP="003D262E">
      <w:pPr>
        <w:rPr>
          <w:b/>
          <w:sz w:val="24"/>
        </w:rPr>
      </w:pPr>
    </w:p>
    <w:p w:rsidR="003D262E" w:rsidRPr="009A4141" w:rsidRDefault="00F14EF2" w:rsidP="006635B0">
      <w:pPr>
        <w:pStyle w:val="Heading1"/>
        <w:rPr>
          <w:sz w:val="24"/>
        </w:rPr>
      </w:pPr>
      <w:bookmarkStart w:id="1" w:name="_Toc14440584"/>
      <w:r w:rsidRPr="009A4141">
        <w:rPr>
          <w:b/>
          <w:sz w:val="24"/>
        </w:rPr>
        <w:t>When to use Partition</w:t>
      </w:r>
      <w:r w:rsidRPr="009A4141">
        <w:rPr>
          <w:sz w:val="24"/>
        </w:rPr>
        <w:t>:</w:t>
      </w:r>
      <w:r w:rsidR="00676258" w:rsidRPr="009A4141">
        <w:rPr>
          <w:sz w:val="24"/>
        </w:rPr>
        <w:t xml:space="preserve"> </w:t>
      </w:r>
      <w:r w:rsidR="003503AF" w:rsidRPr="009A4141">
        <w:rPr>
          <w:sz w:val="24"/>
        </w:rPr>
        <w:t>[</w:t>
      </w:r>
      <w:hyperlink r:id="rId6" w:history="1">
        <w:r w:rsidR="003503AF" w:rsidRPr="009A4141">
          <w:rPr>
            <w:rStyle w:val="Hyperlink"/>
            <w:sz w:val="24"/>
          </w:rPr>
          <w:t>Link</w:t>
        </w:r>
      </w:hyperlink>
      <w:r w:rsidR="003503AF" w:rsidRPr="009A4141">
        <w:rPr>
          <w:sz w:val="24"/>
        </w:rPr>
        <w:t>]</w:t>
      </w:r>
      <w:bookmarkEnd w:id="1"/>
    </w:p>
    <w:p w:rsidR="0099758B" w:rsidRPr="009A4141" w:rsidRDefault="00574B77" w:rsidP="003D262E">
      <w:pPr>
        <w:pStyle w:val="ListParagraph"/>
        <w:numPr>
          <w:ilvl w:val="0"/>
          <w:numId w:val="1"/>
        </w:numPr>
        <w:rPr>
          <w:sz w:val="24"/>
        </w:rPr>
      </w:pPr>
      <w:r w:rsidRPr="009A4141">
        <w:rPr>
          <w:sz w:val="24"/>
        </w:rPr>
        <w:t>To D</w:t>
      </w:r>
      <w:r w:rsidR="0099758B" w:rsidRPr="009A4141">
        <w:rPr>
          <w:sz w:val="24"/>
        </w:rPr>
        <w:t xml:space="preserve">ivide a very large table into smaller </w:t>
      </w:r>
      <w:r w:rsidRPr="009A4141">
        <w:rPr>
          <w:sz w:val="24"/>
        </w:rPr>
        <w:t>chunks</w:t>
      </w:r>
    </w:p>
    <w:p w:rsidR="00F14EF2" w:rsidRPr="009A4141" w:rsidRDefault="0099758B" w:rsidP="003D262E">
      <w:pPr>
        <w:pStyle w:val="ListParagraph"/>
        <w:numPr>
          <w:ilvl w:val="0"/>
          <w:numId w:val="1"/>
        </w:numPr>
        <w:rPr>
          <w:sz w:val="24"/>
        </w:rPr>
      </w:pPr>
      <w:r w:rsidRPr="009A4141">
        <w:rPr>
          <w:sz w:val="24"/>
        </w:rPr>
        <w:t xml:space="preserve">To </w:t>
      </w:r>
      <w:r w:rsidR="00676258" w:rsidRPr="009A4141">
        <w:rPr>
          <w:sz w:val="24"/>
        </w:rPr>
        <w:t xml:space="preserve">Easily </w:t>
      </w:r>
      <w:r w:rsidR="00574B77" w:rsidRPr="009A4141">
        <w:rPr>
          <w:sz w:val="24"/>
        </w:rPr>
        <w:t>maintain a window of</w:t>
      </w:r>
      <w:r w:rsidR="00676258" w:rsidRPr="009A4141">
        <w:rPr>
          <w:sz w:val="24"/>
        </w:rPr>
        <w:t xml:space="preserve"> historical data </w:t>
      </w:r>
    </w:p>
    <w:p w:rsidR="00573393" w:rsidRPr="009A4141" w:rsidRDefault="00573393" w:rsidP="003D262E">
      <w:pPr>
        <w:pStyle w:val="ListParagraph"/>
        <w:numPr>
          <w:ilvl w:val="0"/>
          <w:numId w:val="1"/>
        </w:numPr>
        <w:rPr>
          <w:sz w:val="24"/>
        </w:rPr>
      </w:pPr>
      <w:r w:rsidRPr="009A4141">
        <w:rPr>
          <w:sz w:val="24"/>
        </w:rPr>
        <w:t>To Divide the data into equal parts on a certain criteria</w:t>
      </w:r>
    </w:p>
    <w:p w:rsidR="00573393" w:rsidRPr="009A4141" w:rsidRDefault="00573393" w:rsidP="00573393">
      <w:pPr>
        <w:pStyle w:val="ListParagraph"/>
        <w:numPr>
          <w:ilvl w:val="1"/>
          <w:numId w:val="1"/>
        </w:numPr>
        <w:rPr>
          <w:sz w:val="24"/>
        </w:rPr>
      </w:pPr>
      <w:r w:rsidRPr="009A4141">
        <w:rPr>
          <w:sz w:val="24"/>
        </w:rPr>
        <w:t xml:space="preserve">To allow the SQL Query Optimizer decide and select the best plan for query execution </w:t>
      </w:r>
    </w:p>
    <w:p w:rsidR="003503AF" w:rsidRPr="009A4141" w:rsidRDefault="003503AF" w:rsidP="003503AF">
      <w:pPr>
        <w:pStyle w:val="ListParagraph"/>
        <w:numPr>
          <w:ilvl w:val="0"/>
          <w:numId w:val="1"/>
        </w:numPr>
        <w:rPr>
          <w:sz w:val="24"/>
        </w:rPr>
      </w:pPr>
      <w:r w:rsidRPr="009A4141">
        <w:rPr>
          <w:sz w:val="24"/>
        </w:rPr>
        <w:t>To Improve data loading and reporting</w:t>
      </w:r>
    </w:p>
    <w:p w:rsidR="003503AF" w:rsidRPr="009A4141" w:rsidRDefault="003503AF" w:rsidP="003503AF">
      <w:pPr>
        <w:pStyle w:val="ListParagraph"/>
        <w:numPr>
          <w:ilvl w:val="0"/>
          <w:numId w:val="1"/>
        </w:numPr>
        <w:rPr>
          <w:sz w:val="24"/>
        </w:rPr>
      </w:pPr>
      <w:r w:rsidRPr="009A4141">
        <w:rPr>
          <w:sz w:val="24"/>
        </w:rPr>
        <w:t>To Solve concurrency issue (getting locked or blocked)</w:t>
      </w:r>
    </w:p>
    <w:p w:rsidR="00626395" w:rsidRPr="009A4141" w:rsidRDefault="00626395" w:rsidP="003D262E">
      <w:pPr>
        <w:pStyle w:val="ListParagraph"/>
        <w:numPr>
          <w:ilvl w:val="0"/>
          <w:numId w:val="1"/>
        </w:numPr>
        <w:rPr>
          <w:sz w:val="24"/>
        </w:rPr>
      </w:pPr>
      <w:r w:rsidRPr="009A4141">
        <w:rPr>
          <w:sz w:val="24"/>
        </w:rPr>
        <w:t>To Improve performance on maintenance operations</w:t>
      </w:r>
    </w:p>
    <w:p w:rsidR="00676258" w:rsidRPr="009A4141" w:rsidRDefault="0099758B" w:rsidP="00676258">
      <w:pPr>
        <w:pStyle w:val="ListParagraph"/>
        <w:numPr>
          <w:ilvl w:val="0"/>
          <w:numId w:val="1"/>
        </w:numPr>
        <w:rPr>
          <w:sz w:val="24"/>
        </w:rPr>
      </w:pPr>
      <w:r w:rsidRPr="009A4141">
        <w:rPr>
          <w:sz w:val="24"/>
        </w:rPr>
        <w:t xml:space="preserve">To </w:t>
      </w:r>
      <w:r w:rsidR="00676258" w:rsidRPr="009A4141">
        <w:rPr>
          <w:sz w:val="24"/>
        </w:rPr>
        <w:t>Improve user experience by metadata-only operation on latest/oldest data</w:t>
      </w:r>
    </w:p>
    <w:p w:rsidR="00676258" w:rsidRPr="009A4141" w:rsidRDefault="0099758B" w:rsidP="00676258">
      <w:pPr>
        <w:pStyle w:val="ListParagraph"/>
        <w:numPr>
          <w:ilvl w:val="0"/>
          <w:numId w:val="1"/>
        </w:numPr>
        <w:rPr>
          <w:sz w:val="24"/>
        </w:rPr>
      </w:pPr>
      <w:r w:rsidRPr="009A4141">
        <w:rPr>
          <w:sz w:val="24"/>
        </w:rPr>
        <w:t xml:space="preserve">To </w:t>
      </w:r>
      <w:r w:rsidR="00676258" w:rsidRPr="009A4141">
        <w:rPr>
          <w:sz w:val="24"/>
        </w:rPr>
        <w:t>Keep the size of the indexes to small</w:t>
      </w:r>
    </w:p>
    <w:p w:rsidR="003D262E" w:rsidRPr="009A4141" w:rsidRDefault="00676258" w:rsidP="006635B0">
      <w:pPr>
        <w:pStyle w:val="Heading1"/>
        <w:rPr>
          <w:sz w:val="24"/>
        </w:rPr>
      </w:pPr>
      <w:bookmarkStart w:id="2" w:name="_Toc14440585"/>
      <w:r w:rsidRPr="009A4141">
        <w:rPr>
          <w:b/>
          <w:sz w:val="24"/>
        </w:rPr>
        <w:t xml:space="preserve">Things to keep in mind before </w:t>
      </w:r>
      <w:r w:rsidR="003D18BE" w:rsidRPr="009A4141">
        <w:rPr>
          <w:b/>
          <w:sz w:val="24"/>
        </w:rPr>
        <w:t>pa</w:t>
      </w:r>
      <w:r w:rsidRPr="009A4141">
        <w:rPr>
          <w:b/>
          <w:sz w:val="24"/>
        </w:rPr>
        <w:t>rti</w:t>
      </w:r>
      <w:r w:rsidR="003D18BE" w:rsidRPr="009A4141">
        <w:rPr>
          <w:b/>
          <w:sz w:val="24"/>
        </w:rPr>
        <w:t>ti</w:t>
      </w:r>
      <w:r w:rsidRPr="009A4141">
        <w:rPr>
          <w:b/>
          <w:sz w:val="24"/>
        </w:rPr>
        <w:t>oning</w:t>
      </w:r>
      <w:r w:rsidR="003D262E" w:rsidRPr="009A4141">
        <w:rPr>
          <w:b/>
          <w:sz w:val="24"/>
        </w:rPr>
        <w:t xml:space="preserve"> </w:t>
      </w:r>
      <w:r w:rsidR="003D262E" w:rsidRPr="009A4141">
        <w:rPr>
          <w:sz w:val="24"/>
        </w:rPr>
        <w:t>[</w:t>
      </w:r>
      <w:hyperlink r:id="rId7" w:history="1">
        <w:r w:rsidR="003D262E" w:rsidRPr="009A4141">
          <w:rPr>
            <w:rStyle w:val="Hyperlink"/>
            <w:sz w:val="24"/>
          </w:rPr>
          <w:t>Link</w:t>
        </w:r>
      </w:hyperlink>
      <w:r w:rsidR="003D262E" w:rsidRPr="009A4141">
        <w:rPr>
          <w:sz w:val="24"/>
        </w:rPr>
        <w:t>]</w:t>
      </w:r>
      <w:bookmarkEnd w:id="2"/>
    </w:p>
    <w:p w:rsidR="00676258" w:rsidRPr="009A4141" w:rsidRDefault="00676258" w:rsidP="00676258">
      <w:pPr>
        <w:pStyle w:val="ListParagraph"/>
        <w:numPr>
          <w:ilvl w:val="0"/>
          <w:numId w:val="1"/>
        </w:numPr>
        <w:rPr>
          <w:sz w:val="24"/>
        </w:rPr>
      </w:pPr>
      <w:r w:rsidRPr="009A4141">
        <w:rPr>
          <w:sz w:val="24"/>
        </w:rPr>
        <w:t>Check the explain plan of the query (if there is a particular access pattern) and tune it to make sure right indexes are used and disk operations are limited.</w:t>
      </w:r>
    </w:p>
    <w:p w:rsidR="00676258" w:rsidRPr="009A4141" w:rsidRDefault="00676258" w:rsidP="00676258">
      <w:pPr>
        <w:pStyle w:val="ListParagraph"/>
        <w:numPr>
          <w:ilvl w:val="0"/>
          <w:numId w:val="1"/>
        </w:numPr>
        <w:rPr>
          <w:sz w:val="24"/>
        </w:rPr>
      </w:pPr>
      <w:r w:rsidRPr="009A4141">
        <w:rPr>
          <w:sz w:val="24"/>
        </w:rPr>
        <w:t>Check the size of the table and index in question and how it relates to the configured database memory (buffer pool).</w:t>
      </w:r>
    </w:p>
    <w:p w:rsidR="00676258" w:rsidRPr="009A4141" w:rsidRDefault="00676258" w:rsidP="00676258">
      <w:pPr>
        <w:pStyle w:val="ListParagraph"/>
        <w:numPr>
          <w:ilvl w:val="0"/>
          <w:numId w:val="1"/>
        </w:numPr>
        <w:rPr>
          <w:sz w:val="24"/>
        </w:rPr>
      </w:pPr>
      <w:r w:rsidRPr="009A4141">
        <w:rPr>
          <w:sz w:val="24"/>
        </w:rPr>
        <w:t>Check if the table can be defragmented. All databases offer commands to do this (MySQL calls it OPTIMIZE, PostgreSQL calls it VACUUM)</w:t>
      </w:r>
    </w:p>
    <w:p w:rsidR="00676258" w:rsidRPr="009A4141" w:rsidRDefault="00676258" w:rsidP="00676258">
      <w:pPr>
        <w:pStyle w:val="ListParagraph"/>
        <w:numPr>
          <w:ilvl w:val="0"/>
          <w:numId w:val="1"/>
        </w:numPr>
        <w:rPr>
          <w:sz w:val="24"/>
        </w:rPr>
      </w:pPr>
      <w:r w:rsidRPr="009A4141">
        <w:rPr>
          <w:sz w:val="24"/>
        </w:rPr>
        <w:t>Check if you can add memory to server, RAM is cheap</w:t>
      </w:r>
    </w:p>
    <w:p w:rsidR="00042494" w:rsidRPr="009A4141" w:rsidRDefault="00042494" w:rsidP="006635B0">
      <w:pPr>
        <w:pStyle w:val="Heading1"/>
        <w:rPr>
          <w:b/>
          <w:sz w:val="24"/>
        </w:rPr>
      </w:pPr>
      <w:bookmarkStart w:id="3" w:name="_Toc14440586"/>
      <w:r w:rsidRPr="009A4141">
        <w:rPr>
          <w:b/>
          <w:sz w:val="24"/>
        </w:rPr>
        <w:t>Advantages of partitioning</w:t>
      </w:r>
      <w:bookmarkEnd w:id="3"/>
    </w:p>
    <w:p w:rsidR="00042494" w:rsidRPr="009A4141" w:rsidRDefault="00042494" w:rsidP="00042494">
      <w:pPr>
        <w:pStyle w:val="ListParagraph"/>
        <w:numPr>
          <w:ilvl w:val="0"/>
          <w:numId w:val="1"/>
        </w:numPr>
        <w:rPr>
          <w:sz w:val="24"/>
        </w:rPr>
      </w:pPr>
      <w:r w:rsidRPr="009A4141">
        <w:rPr>
          <w:sz w:val="24"/>
        </w:rPr>
        <w:t>Smaller tables</w:t>
      </w:r>
    </w:p>
    <w:p w:rsidR="00042494" w:rsidRPr="009A4141" w:rsidRDefault="00042494" w:rsidP="00042494">
      <w:pPr>
        <w:pStyle w:val="ListParagraph"/>
        <w:numPr>
          <w:ilvl w:val="0"/>
          <w:numId w:val="1"/>
        </w:numPr>
        <w:rPr>
          <w:sz w:val="24"/>
        </w:rPr>
      </w:pPr>
      <w:r w:rsidRPr="009A4141">
        <w:rPr>
          <w:sz w:val="24"/>
        </w:rPr>
        <w:t>smaller indexes</w:t>
      </w:r>
    </w:p>
    <w:p w:rsidR="00042494" w:rsidRDefault="00042494" w:rsidP="00042494">
      <w:pPr>
        <w:pStyle w:val="ListParagraph"/>
        <w:numPr>
          <w:ilvl w:val="0"/>
          <w:numId w:val="1"/>
        </w:numPr>
        <w:rPr>
          <w:sz w:val="24"/>
        </w:rPr>
      </w:pPr>
      <w:r w:rsidRPr="009A4141">
        <w:rPr>
          <w:sz w:val="24"/>
        </w:rPr>
        <w:t>lower query latency</w:t>
      </w:r>
    </w:p>
    <w:p w:rsidR="00F41159" w:rsidRPr="00F41159" w:rsidRDefault="00401998" w:rsidP="00F41159">
      <w:pPr>
        <w:pStyle w:val="ListParagraph"/>
        <w:numPr>
          <w:ilvl w:val="0"/>
          <w:numId w:val="1"/>
        </w:numPr>
        <w:rPr>
          <w:sz w:val="24"/>
        </w:rPr>
      </w:pPr>
      <w:r w:rsidRPr="00F41159">
        <w:rPr>
          <w:sz w:val="24"/>
        </w:rPr>
        <w:t>Metadata-only operations</w:t>
      </w:r>
    </w:p>
    <w:p w:rsidR="00042494" w:rsidRPr="009A4141" w:rsidRDefault="00042494" w:rsidP="006635B0">
      <w:pPr>
        <w:pStyle w:val="Heading1"/>
        <w:rPr>
          <w:b/>
          <w:sz w:val="24"/>
        </w:rPr>
      </w:pPr>
      <w:bookmarkStart w:id="4" w:name="_Toc14440587"/>
      <w:r w:rsidRPr="009A4141">
        <w:rPr>
          <w:b/>
          <w:sz w:val="24"/>
        </w:rPr>
        <w:t>Disadvantages</w:t>
      </w:r>
      <w:bookmarkEnd w:id="4"/>
    </w:p>
    <w:p w:rsidR="00042494" w:rsidRPr="009A4141" w:rsidRDefault="00042494" w:rsidP="00042494">
      <w:pPr>
        <w:pStyle w:val="ListParagraph"/>
        <w:numPr>
          <w:ilvl w:val="0"/>
          <w:numId w:val="1"/>
        </w:numPr>
        <w:rPr>
          <w:sz w:val="24"/>
        </w:rPr>
      </w:pPr>
      <w:r w:rsidRPr="009A4141">
        <w:rPr>
          <w:sz w:val="24"/>
        </w:rPr>
        <w:t>Intrusive as application needs changes to write to the correct partition. If the number of partitions is out-grown, you have the same issue with the partitions. AFAIK full re-partitioning would be needed to increase the partition count</w:t>
      </w:r>
      <w:r w:rsidR="00623FD2" w:rsidRPr="009A4141">
        <w:rPr>
          <w:sz w:val="24"/>
        </w:rPr>
        <w:t xml:space="preserve"> – which is</w:t>
      </w:r>
      <w:r w:rsidRPr="009A4141">
        <w:rPr>
          <w:sz w:val="24"/>
        </w:rPr>
        <w:t xml:space="preserve"> a non-trivial activity.</w:t>
      </w:r>
    </w:p>
    <w:p w:rsidR="009F62B4" w:rsidRDefault="009F62B4" w:rsidP="00042494">
      <w:pPr>
        <w:pStyle w:val="ListParagraph"/>
        <w:numPr>
          <w:ilvl w:val="0"/>
          <w:numId w:val="1"/>
        </w:numPr>
        <w:rPr>
          <w:sz w:val="24"/>
        </w:rPr>
      </w:pPr>
      <w:r w:rsidRPr="009A4141">
        <w:rPr>
          <w:sz w:val="24"/>
        </w:rPr>
        <w:t>Query performance can be negatively affected</w:t>
      </w:r>
    </w:p>
    <w:p w:rsidR="00F550CF" w:rsidRPr="009A4141" w:rsidRDefault="00F550CF" w:rsidP="0004249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Maintenance </w:t>
      </w:r>
    </w:p>
    <w:p w:rsidR="003F648B" w:rsidRPr="009A4141" w:rsidRDefault="003F648B" w:rsidP="009F527F">
      <w:pPr>
        <w:pStyle w:val="ListParagraph"/>
        <w:rPr>
          <w:sz w:val="24"/>
        </w:rPr>
      </w:pPr>
    </w:p>
    <w:p w:rsidR="0088282E" w:rsidRPr="009A4141" w:rsidRDefault="0088282E">
      <w:pPr>
        <w:rPr>
          <w:b/>
          <w:sz w:val="24"/>
        </w:rPr>
      </w:pPr>
    </w:p>
    <w:p w:rsidR="0088282E" w:rsidRPr="009A4141" w:rsidRDefault="0088282E">
      <w:pPr>
        <w:rPr>
          <w:b/>
          <w:sz w:val="24"/>
        </w:rPr>
      </w:pPr>
    </w:p>
    <w:p w:rsidR="0088282E" w:rsidRPr="009A4141" w:rsidRDefault="0088282E">
      <w:pPr>
        <w:rPr>
          <w:b/>
          <w:sz w:val="24"/>
        </w:rPr>
      </w:pPr>
    </w:p>
    <w:p w:rsidR="0088282E" w:rsidRPr="009A4141" w:rsidRDefault="0088282E">
      <w:pPr>
        <w:rPr>
          <w:b/>
          <w:sz w:val="24"/>
        </w:rPr>
      </w:pPr>
    </w:p>
    <w:p w:rsidR="0088282E" w:rsidRPr="009A4141" w:rsidRDefault="0088282E">
      <w:pPr>
        <w:rPr>
          <w:b/>
          <w:sz w:val="24"/>
        </w:rPr>
      </w:pPr>
    </w:p>
    <w:p w:rsidR="0088282E" w:rsidRPr="009A4141" w:rsidRDefault="0088282E">
      <w:pPr>
        <w:rPr>
          <w:b/>
          <w:sz w:val="24"/>
        </w:rPr>
      </w:pPr>
    </w:p>
    <w:p w:rsidR="0088282E" w:rsidRPr="009A4141" w:rsidRDefault="0088282E">
      <w:pPr>
        <w:rPr>
          <w:b/>
          <w:sz w:val="24"/>
        </w:rPr>
      </w:pPr>
    </w:p>
    <w:p w:rsidR="0088282E" w:rsidRPr="009A4141" w:rsidRDefault="0088282E">
      <w:pPr>
        <w:rPr>
          <w:b/>
          <w:sz w:val="24"/>
        </w:rPr>
      </w:pPr>
    </w:p>
    <w:p w:rsidR="00F14EF2" w:rsidRPr="009A4141" w:rsidRDefault="00F14EF2" w:rsidP="006635B0">
      <w:pPr>
        <w:pStyle w:val="Heading1"/>
        <w:rPr>
          <w:sz w:val="24"/>
        </w:rPr>
      </w:pPr>
      <w:bookmarkStart w:id="5" w:name="_Toc14440588"/>
      <w:r w:rsidRPr="009A4141">
        <w:rPr>
          <w:b/>
          <w:sz w:val="24"/>
        </w:rPr>
        <w:t>Left Based Partition vs Right Based Partition</w:t>
      </w:r>
      <w:r w:rsidRPr="009A4141">
        <w:rPr>
          <w:sz w:val="24"/>
        </w:rPr>
        <w:t xml:space="preserve"> [</w:t>
      </w:r>
      <w:hyperlink r:id="rId8" w:history="1">
        <w:r w:rsidRPr="009A4141">
          <w:rPr>
            <w:rStyle w:val="Hyperlink"/>
            <w:sz w:val="24"/>
          </w:rPr>
          <w:t>Link</w:t>
        </w:r>
      </w:hyperlink>
      <w:r w:rsidRPr="009A4141">
        <w:rPr>
          <w:sz w:val="24"/>
        </w:rPr>
        <w:t>]</w:t>
      </w:r>
      <w:bookmarkEnd w:id="5"/>
    </w:p>
    <w:p w:rsidR="00882BB1" w:rsidRPr="009A4141" w:rsidRDefault="00882BB1">
      <w:pPr>
        <w:rPr>
          <w:sz w:val="24"/>
        </w:rPr>
      </w:pPr>
    </w:p>
    <w:p w:rsidR="00F14EF2" w:rsidRPr="009A4141" w:rsidRDefault="00F14EF2" w:rsidP="00B360B0">
      <w:pPr>
        <w:jc w:val="center"/>
        <w:rPr>
          <w:sz w:val="24"/>
        </w:rPr>
      </w:pPr>
      <w:r w:rsidRPr="009A4141">
        <w:rPr>
          <w:noProof/>
          <w:sz w:val="24"/>
        </w:rPr>
        <w:drawing>
          <wp:inline distT="0" distB="0" distL="0" distR="0">
            <wp:extent cx="4000500" cy="2140267"/>
            <wp:effectExtent l="0" t="0" r="0" b="0"/>
            <wp:docPr id="1" name="Picture 1" descr="http://www.littlekendra.com/wp-content/uploads/2017/01/partition-diagram-left-based-dateti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ttlekendra.com/wp-content/uploads/2017/01/partition-diagram-left-based-datetim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419" cy="216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EF2" w:rsidRPr="009A4141" w:rsidRDefault="00F14EF2">
      <w:pPr>
        <w:rPr>
          <w:sz w:val="24"/>
        </w:rPr>
      </w:pPr>
    </w:p>
    <w:p w:rsidR="00F14EF2" w:rsidRPr="009A4141" w:rsidRDefault="00F14EF2" w:rsidP="00B360B0">
      <w:pPr>
        <w:jc w:val="center"/>
        <w:rPr>
          <w:sz w:val="24"/>
        </w:rPr>
      </w:pPr>
      <w:r w:rsidRPr="009A4141">
        <w:rPr>
          <w:noProof/>
          <w:sz w:val="24"/>
        </w:rPr>
        <w:drawing>
          <wp:inline distT="0" distB="0" distL="0" distR="0">
            <wp:extent cx="4270551" cy="1943100"/>
            <wp:effectExtent l="0" t="0" r="0" b="0"/>
            <wp:docPr id="2" name="Picture 2" descr="http://www.littlekendra.com/wp-content/uploads/2017/01/partition-diagram-right-based-dateti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ittlekendra.com/wp-content/uploads/2017/01/partition-diagram-right-based-datetim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539" cy="19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EF2" w:rsidRPr="009A4141" w:rsidRDefault="00F14EF2">
      <w:pPr>
        <w:rPr>
          <w:sz w:val="24"/>
        </w:rPr>
      </w:pPr>
    </w:p>
    <w:p w:rsidR="00F14EF2" w:rsidRPr="009A4141" w:rsidRDefault="00F14EF2">
      <w:pPr>
        <w:rPr>
          <w:sz w:val="24"/>
        </w:rPr>
      </w:pPr>
    </w:p>
    <w:p w:rsidR="00D158CC" w:rsidRPr="009A4141" w:rsidRDefault="00D158CC">
      <w:pPr>
        <w:rPr>
          <w:sz w:val="24"/>
        </w:rPr>
      </w:pPr>
      <w:r w:rsidRPr="009A4141">
        <w:rPr>
          <w:sz w:val="24"/>
        </w:rPr>
        <w:t xml:space="preserve">Partitioning can </w:t>
      </w:r>
      <w:r w:rsidR="00C60645" w:rsidRPr="009A4141">
        <w:rPr>
          <w:sz w:val="24"/>
        </w:rPr>
        <w:t xml:space="preserve">NEGATIVELY </w:t>
      </w:r>
      <w:r w:rsidRPr="009A4141">
        <w:rPr>
          <w:sz w:val="24"/>
        </w:rPr>
        <w:t>affect Query Performance.</w:t>
      </w:r>
      <w:r w:rsidR="00882BB1" w:rsidRPr="009A4141">
        <w:rPr>
          <w:sz w:val="24"/>
        </w:rPr>
        <w:t xml:space="preserve"> [</w:t>
      </w:r>
      <w:hyperlink r:id="rId11" w:history="1">
        <w:r w:rsidR="00882BB1" w:rsidRPr="009A4141">
          <w:rPr>
            <w:rStyle w:val="Hyperlink"/>
            <w:sz w:val="24"/>
          </w:rPr>
          <w:t>Link</w:t>
        </w:r>
      </w:hyperlink>
      <w:r w:rsidR="00882BB1" w:rsidRPr="009A4141">
        <w:rPr>
          <w:sz w:val="24"/>
        </w:rPr>
        <w:t>]</w:t>
      </w:r>
    </w:p>
    <w:p w:rsidR="00D158CC" w:rsidRPr="009A4141" w:rsidRDefault="00D158CC">
      <w:pPr>
        <w:rPr>
          <w:sz w:val="24"/>
        </w:rPr>
      </w:pPr>
      <w:r w:rsidRPr="009A4141">
        <w:rPr>
          <w:sz w:val="24"/>
        </w:rPr>
        <w:t>Query Performance can be improved using Clustered or Non-Clustered Indexing.</w:t>
      </w:r>
    </w:p>
    <w:p w:rsidR="00F14EF2" w:rsidRDefault="00F14EF2">
      <w:pPr>
        <w:rPr>
          <w:sz w:val="24"/>
        </w:rPr>
      </w:pPr>
      <w:r w:rsidRPr="009A4141">
        <w:rPr>
          <w:sz w:val="24"/>
        </w:rPr>
        <w:t>Historic data can be archived/removed instantaneously using the Sliding Window Partition technique. [</w:t>
      </w:r>
      <w:hyperlink r:id="rId12" w:history="1">
        <w:r w:rsidRPr="009A4141">
          <w:rPr>
            <w:rStyle w:val="Hyperlink"/>
            <w:sz w:val="24"/>
          </w:rPr>
          <w:t>Link</w:t>
        </w:r>
      </w:hyperlink>
      <w:r w:rsidRPr="009A4141">
        <w:rPr>
          <w:sz w:val="24"/>
        </w:rPr>
        <w:t>]</w:t>
      </w:r>
    </w:p>
    <w:p w:rsidR="006635B0" w:rsidRPr="006635B0" w:rsidRDefault="006635B0" w:rsidP="006635B0">
      <w:pPr>
        <w:pStyle w:val="Heading1"/>
        <w:rPr>
          <w:b/>
          <w:sz w:val="24"/>
        </w:rPr>
      </w:pPr>
      <w:bookmarkStart w:id="6" w:name="_Toc14440589"/>
      <w:r>
        <w:rPr>
          <w:b/>
          <w:sz w:val="24"/>
        </w:rPr>
        <w:t>Pros and Cons:</w:t>
      </w:r>
      <w:bookmarkEnd w:id="6"/>
    </w:p>
    <w:p w:rsidR="00D158CC" w:rsidRPr="009A4141" w:rsidRDefault="00D158CC">
      <w:pPr>
        <w:rPr>
          <w:sz w:val="24"/>
        </w:rPr>
      </w:pPr>
      <w:r w:rsidRPr="009A4141">
        <w:rPr>
          <w:sz w:val="24"/>
        </w:rPr>
        <w:t>Some of the Pros and Cons of using Partition is listed below: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61C5" w:rsidRPr="009A4141" w:rsidTr="00D06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061C5" w:rsidRPr="009A4141" w:rsidRDefault="00D061C5" w:rsidP="00D061C5">
            <w:pPr>
              <w:jc w:val="center"/>
              <w:rPr>
                <w:sz w:val="24"/>
              </w:rPr>
            </w:pPr>
            <w:r w:rsidRPr="009A4141">
              <w:rPr>
                <w:sz w:val="24"/>
              </w:rPr>
              <w:t>Pros</w:t>
            </w:r>
          </w:p>
        </w:tc>
        <w:tc>
          <w:tcPr>
            <w:tcW w:w="4675" w:type="dxa"/>
          </w:tcPr>
          <w:p w:rsidR="00D061C5" w:rsidRPr="009A4141" w:rsidRDefault="00D061C5" w:rsidP="00D06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4141">
              <w:rPr>
                <w:sz w:val="24"/>
              </w:rPr>
              <w:t>Cons</w:t>
            </w:r>
          </w:p>
        </w:tc>
      </w:tr>
      <w:tr w:rsidR="00D061C5" w:rsidRPr="009A4141" w:rsidTr="00D0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061C5" w:rsidRPr="009A4141" w:rsidRDefault="00D061C5" w:rsidP="00D061C5">
            <w:pPr>
              <w:jc w:val="center"/>
              <w:rPr>
                <w:b w:val="0"/>
                <w:sz w:val="24"/>
              </w:rPr>
            </w:pPr>
            <w:r w:rsidRPr="009A4141">
              <w:rPr>
                <w:b w:val="0"/>
                <w:sz w:val="24"/>
              </w:rPr>
              <w:t>Insert/Delete a bunch of data extremely fast by metadata-only operation (Switching)</w:t>
            </w:r>
          </w:p>
        </w:tc>
        <w:tc>
          <w:tcPr>
            <w:tcW w:w="4675" w:type="dxa"/>
          </w:tcPr>
          <w:p w:rsidR="00D061C5" w:rsidRPr="009A4141" w:rsidRDefault="00D061C5" w:rsidP="00D06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4141">
              <w:rPr>
                <w:sz w:val="24"/>
              </w:rPr>
              <w:t>Negatively affect Query Performance</w:t>
            </w:r>
          </w:p>
        </w:tc>
      </w:tr>
      <w:tr w:rsidR="00D061C5" w:rsidRPr="009A4141" w:rsidTr="00D0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061C5" w:rsidRPr="009A4141" w:rsidRDefault="00D061C5" w:rsidP="00D061C5">
            <w:pPr>
              <w:jc w:val="center"/>
              <w:rPr>
                <w:b w:val="0"/>
                <w:sz w:val="24"/>
              </w:rPr>
            </w:pPr>
            <w:r w:rsidRPr="009A4141">
              <w:rPr>
                <w:b w:val="0"/>
                <w:sz w:val="24"/>
              </w:rPr>
              <w:t>Historic data can be archived by Sliding Window Technique</w:t>
            </w:r>
          </w:p>
        </w:tc>
        <w:tc>
          <w:tcPr>
            <w:tcW w:w="4675" w:type="dxa"/>
          </w:tcPr>
          <w:p w:rsidR="00D061C5" w:rsidRPr="009A4141" w:rsidRDefault="00D061C5" w:rsidP="00D06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4141">
              <w:rPr>
                <w:sz w:val="24"/>
              </w:rPr>
              <w:t>Maintenance</w:t>
            </w:r>
          </w:p>
        </w:tc>
      </w:tr>
      <w:tr w:rsidR="00D061C5" w:rsidRPr="009A4141" w:rsidTr="00D0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061C5" w:rsidRPr="009A4141" w:rsidRDefault="00D061C5" w:rsidP="00D061C5">
            <w:pPr>
              <w:jc w:val="center"/>
              <w:rPr>
                <w:b w:val="0"/>
                <w:sz w:val="24"/>
              </w:rPr>
            </w:pPr>
            <w:r w:rsidRPr="009A4141">
              <w:rPr>
                <w:b w:val="0"/>
                <w:sz w:val="24"/>
              </w:rPr>
              <w:t>Can be automated by SP and Jobs</w:t>
            </w:r>
          </w:p>
        </w:tc>
        <w:tc>
          <w:tcPr>
            <w:tcW w:w="4675" w:type="dxa"/>
          </w:tcPr>
          <w:p w:rsidR="00D061C5" w:rsidRPr="009A4141" w:rsidRDefault="00D061C5" w:rsidP="00D06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4141">
              <w:rPr>
                <w:sz w:val="24"/>
              </w:rPr>
              <w:t>SQL Server does not automatically handle switching</w:t>
            </w:r>
          </w:p>
        </w:tc>
      </w:tr>
    </w:tbl>
    <w:p w:rsidR="00820751" w:rsidRDefault="00401998">
      <w:pPr>
        <w:rPr>
          <w:sz w:val="24"/>
        </w:rPr>
      </w:pPr>
    </w:p>
    <w:p w:rsidR="00AF2AAA" w:rsidRPr="007E34F7" w:rsidRDefault="007E34F7" w:rsidP="007E34F7">
      <w:pPr>
        <w:pStyle w:val="Heading1"/>
        <w:rPr>
          <w:b/>
          <w:sz w:val="24"/>
        </w:rPr>
      </w:pPr>
      <w:r w:rsidRPr="007E34F7">
        <w:rPr>
          <w:b/>
          <w:sz w:val="24"/>
        </w:rPr>
        <w:t>Clustered Index:</w:t>
      </w:r>
    </w:p>
    <w:p w:rsidR="007E34F7" w:rsidRDefault="007E34F7">
      <w:pPr>
        <w:rPr>
          <w:sz w:val="24"/>
        </w:rPr>
      </w:pPr>
      <w:r>
        <w:rPr>
          <w:sz w:val="24"/>
        </w:rPr>
        <w:t>[</w:t>
      </w:r>
      <w:hyperlink r:id="rId13" w:history="1">
        <w:r w:rsidRPr="007E34F7">
          <w:rPr>
            <w:rStyle w:val="Hyperlink"/>
            <w:sz w:val="24"/>
          </w:rPr>
          <w:t>Link</w:t>
        </w:r>
      </w:hyperlink>
      <w:r>
        <w:rPr>
          <w:sz w:val="24"/>
        </w:rPr>
        <w:t>]</w:t>
      </w:r>
    </w:p>
    <w:p w:rsidR="007E34F7" w:rsidRDefault="007E34F7">
      <w:pPr>
        <w:rPr>
          <w:sz w:val="24"/>
        </w:rPr>
      </w:pPr>
      <w:r w:rsidRPr="007E34F7">
        <w:rPr>
          <w:sz w:val="24"/>
        </w:rPr>
        <w:drawing>
          <wp:inline distT="0" distB="0" distL="0" distR="0" wp14:anchorId="4013D3CC" wp14:editId="4130A881">
            <wp:extent cx="5943600" cy="3256915"/>
            <wp:effectExtent l="0" t="0" r="0" b="635"/>
            <wp:docPr id="1026" name="Picture 2" descr="http://www.sqlservertutorial.net/wp-content/uploads/SQL-Server-Clustered-B-Tree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www.sqlservertutorial.net/wp-content/uploads/SQL-Server-Clustered-B-Tree.png"/>
                    <pic:cNvPicPr>
                      <a:picLocks noGrp="1"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E34F7" w:rsidRDefault="007E34F7">
      <w:pPr>
        <w:rPr>
          <w:sz w:val="24"/>
        </w:rPr>
      </w:pPr>
    </w:p>
    <w:p w:rsidR="007E34F7" w:rsidRDefault="00401998">
      <w:pPr>
        <w:rPr>
          <w:sz w:val="24"/>
        </w:rPr>
      </w:pPr>
      <w:bookmarkStart w:id="7" w:name="_GoBack"/>
      <w:r w:rsidRPr="00401998">
        <w:rPr>
          <w:noProof/>
          <w:sz w:val="24"/>
        </w:rPr>
        <w:drawing>
          <wp:inline distT="0" distB="0" distL="0" distR="0">
            <wp:extent cx="5943600" cy="2279374"/>
            <wp:effectExtent l="0" t="0" r="0" b="6985"/>
            <wp:docPr id="17" name="Picture 17" descr="M:\Day to Day Journal\07-30\9133_non-clustered-indexes-sql-server-indexing.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Day to Day Journal\07-30\9133_non-clustered-indexes-sql-server-indexing.00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7E34F7" w:rsidRDefault="007E34F7" w:rsidP="00AF2AAA">
      <w:pPr>
        <w:pStyle w:val="Heading1"/>
        <w:rPr>
          <w:b/>
          <w:sz w:val="24"/>
        </w:rPr>
      </w:pPr>
    </w:p>
    <w:p w:rsidR="00FC4B46" w:rsidRDefault="00FC4B46" w:rsidP="00AF2AAA">
      <w:pPr>
        <w:pStyle w:val="Heading1"/>
        <w:rPr>
          <w:b/>
          <w:sz w:val="24"/>
        </w:rPr>
      </w:pPr>
      <w:r>
        <w:rPr>
          <w:b/>
          <w:sz w:val="24"/>
        </w:rPr>
        <w:t>Clustered vs Non-Clustered Indexes:</w:t>
      </w:r>
      <w:r w:rsidR="00AF2AAA">
        <w:rPr>
          <w:b/>
          <w:sz w:val="24"/>
        </w:rPr>
        <w:t xml:space="preserve"> </w:t>
      </w:r>
    </w:p>
    <w:p w:rsidR="00AF2AAA" w:rsidRPr="00AF2AAA" w:rsidRDefault="00AF2AAA">
      <w:pPr>
        <w:rPr>
          <w:sz w:val="24"/>
        </w:rPr>
      </w:pPr>
      <w:r>
        <w:rPr>
          <w:sz w:val="24"/>
        </w:rPr>
        <w:t>[</w:t>
      </w:r>
      <w:hyperlink r:id="rId16" w:history="1">
        <w:r w:rsidRPr="00AF2AAA">
          <w:rPr>
            <w:rStyle w:val="Hyperlink"/>
            <w:sz w:val="24"/>
          </w:rPr>
          <w:t>Link</w:t>
        </w:r>
      </w:hyperlink>
      <w:r>
        <w:rPr>
          <w:sz w:val="24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158"/>
        <w:gridCol w:w="3117"/>
      </w:tblGrid>
      <w:tr w:rsidR="00FC4B46" w:rsidTr="00FC4B46">
        <w:tc>
          <w:tcPr>
            <w:tcW w:w="1075" w:type="dxa"/>
          </w:tcPr>
          <w:p w:rsidR="00FC4B46" w:rsidRPr="00FC4B46" w:rsidRDefault="00FC4B46" w:rsidP="00FC4B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</w:p>
        </w:tc>
        <w:tc>
          <w:tcPr>
            <w:tcW w:w="5158" w:type="dxa"/>
          </w:tcPr>
          <w:p w:rsidR="00FC4B46" w:rsidRPr="00FC4B46" w:rsidRDefault="00FC4B46" w:rsidP="00FC4B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FC4B46">
              <w:rPr>
                <w:rFonts w:ascii="Calibri" w:hAnsi="Calibri" w:cs="Calibri"/>
                <w:color w:val="000000" w:themeColor="text1"/>
                <w:kern w:val="24"/>
                <w:szCs w:val="48"/>
              </w:rPr>
              <w:t>CLUSTERED</w:t>
            </w:r>
          </w:p>
        </w:tc>
        <w:tc>
          <w:tcPr>
            <w:tcW w:w="3117" w:type="dxa"/>
          </w:tcPr>
          <w:p w:rsidR="00FC4B46" w:rsidRPr="00FC4B46" w:rsidRDefault="00FC4B46" w:rsidP="00FC4B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FC4B46">
              <w:rPr>
                <w:rFonts w:ascii="Calibri" w:hAnsi="Calibri" w:cs="Calibri"/>
                <w:color w:val="000000" w:themeColor="text1"/>
                <w:kern w:val="24"/>
                <w:szCs w:val="48"/>
              </w:rPr>
              <w:t>NON-CLUSTERED</w:t>
            </w:r>
          </w:p>
        </w:tc>
      </w:tr>
      <w:tr w:rsidR="00FC4B46" w:rsidTr="00FC4B46">
        <w:tc>
          <w:tcPr>
            <w:tcW w:w="1075" w:type="dxa"/>
          </w:tcPr>
          <w:p w:rsidR="00FC4B46" w:rsidRPr="00FC4B46" w:rsidRDefault="00FC4B46" w:rsidP="00FC4B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FC4B46">
              <w:rPr>
                <w:rFonts w:ascii="Calibri" w:hAnsi="Calibri" w:cs="Calibri"/>
                <w:color w:val="000000" w:themeColor="text1"/>
                <w:kern w:val="24"/>
                <w:szCs w:val="48"/>
              </w:rPr>
              <w:t>PROS</w:t>
            </w:r>
          </w:p>
        </w:tc>
        <w:tc>
          <w:tcPr>
            <w:tcW w:w="5158" w:type="dxa"/>
          </w:tcPr>
          <w:p w:rsidR="00FC4B46" w:rsidRPr="00FC4B46" w:rsidRDefault="00FC4B46" w:rsidP="00FC4B4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36"/>
              </w:rPr>
            </w:pPr>
            <w:r w:rsidRPr="00FC4B46">
              <w:rPr>
                <w:rFonts w:ascii="Calibri" w:hAnsi="Calibri" w:cs="Calibri"/>
                <w:color w:val="000000" w:themeColor="text1"/>
                <w:kern w:val="24"/>
                <w:sz w:val="24"/>
                <w:szCs w:val="48"/>
              </w:rPr>
              <w:t>Fast to return large range of data</w:t>
            </w:r>
          </w:p>
          <w:p w:rsidR="00FC4B46" w:rsidRPr="00FC4B46" w:rsidRDefault="00FC4B46" w:rsidP="00FC4B4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36"/>
              </w:rPr>
            </w:pPr>
            <w:r w:rsidRPr="00FC4B46">
              <w:rPr>
                <w:rFonts w:ascii="Calibri" w:hAnsi="Calibri" w:cs="Calibri"/>
                <w:color w:val="000000" w:themeColor="text1"/>
                <w:kern w:val="24"/>
                <w:sz w:val="24"/>
                <w:szCs w:val="48"/>
              </w:rPr>
              <w:t>Fast for presorted results</w:t>
            </w:r>
          </w:p>
        </w:tc>
        <w:tc>
          <w:tcPr>
            <w:tcW w:w="3117" w:type="dxa"/>
          </w:tcPr>
          <w:p w:rsidR="00FC4B46" w:rsidRPr="00FC4B46" w:rsidRDefault="00FC4B46" w:rsidP="00FC4B4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36"/>
              </w:rPr>
            </w:pPr>
            <w:r w:rsidRPr="00FC4B46">
              <w:rPr>
                <w:rFonts w:ascii="Calibri" w:hAnsi="Calibri" w:cs="Calibri"/>
                <w:color w:val="000000" w:themeColor="text1"/>
                <w:kern w:val="24"/>
                <w:sz w:val="24"/>
                <w:szCs w:val="48"/>
              </w:rPr>
              <w:t>Wide keys do not reflect on other indexes</w:t>
            </w:r>
          </w:p>
          <w:p w:rsidR="00FC4B46" w:rsidRPr="00FC4B46" w:rsidRDefault="00FC4B46" w:rsidP="00FC4B4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36"/>
              </w:rPr>
            </w:pPr>
            <w:r w:rsidRPr="00FC4B46">
              <w:rPr>
                <w:rFonts w:ascii="Calibri" w:hAnsi="Calibri" w:cs="Calibri"/>
                <w:color w:val="000000" w:themeColor="text1"/>
                <w:kern w:val="24"/>
                <w:sz w:val="24"/>
                <w:szCs w:val="48"/>
              </w:rPr>
              <w:t>Frequently updated key columns do not reflect on other indexes</w:t>
            </w:r>
          </w:p>
          <w:p w:rsidR="00FC4B46" w:rsidRPr="00FC4B46" w:rsidRDefault="00FC4B46" w:rsidP="00FC4B4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36"/>
              </w:rPr>
            </w:pPr>
            <w:r w:rsidRPr="00FC4B46">
              <w:rPr>
                <w:rFonts w:ascii="Calibri" w:hAnsi="Calibri" w:cs="Calibri"/>
                <w:color w:val="000000" w:themeColor="text1"/>
                <w:kern w:val="24"/>
                <w:sz w:val="24"/>
                <w:szCs w:val="48"/>
              </w:rPr>
              <w:t xml:space="preserve">Can be assigned on different </w:t>
            </w:r>
            <w:proofErr w:type="spellStart"/>
            <w:r w:rsidRPr="00FC4B46">
              <w:rPr>
                <w:rFonts w:ascii="Calibri" w:hAnsi="Calibri" w:cs="Calibri"/>
                <w:color w:val="000000" w:themeColor="text1"/>
                <w:kern w:val="24"/>
                <w:sz w:val="24"/>
                <w:szCs w:val="48"/>
              </w:rPr>
              <w:t>FileGroup</w:t>
            </w:r>
            <w:proofErr w:type="spellEnd"/>
          </w:p>
          <w:p w:rsidR="00FC4B46" w:rsidRPr="00FC4B46" w:rsidRDefault="00FC4B46" w:rsidP="00FC4B4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36"/>
              </w:rPr>
            </w:pPr>
            <w:r w:rsidRPr="00FC4B46">
              <w:rPr>
                <w:rFonts w:ascii="Calibri" w:hAnsi="Calibri" w:cs="Calibri"/>
                <w:color w:val="000000" w:themeColor="text1"/>
                <w:kern w:val="24"/>
                <w:sz w:val="24"/>
                <w:szCs w:val="48"/>
              </w:rPr>
              <w:t>Many non-clustered indexes per table</w:t>
            </w:r>
          </w:p>
          <w:p w:rsidR="00FC4B46" w:rsidRPr="00FC4B46" w:rsidRDefault="00FC4B46" w:rsidP="00FC4B4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36"/>
              </w:rPr>
            </w:pPr>
            <w:r w:rsidRPr="00FC4B46">
              <w:rPr>
                <w:rFonts w:ascii="Calibri" w:hAnsi="Calibri" w:cs="Calibri"/>
                <w:color w:val="000000" w:themeColor="text1"/>
                <w:kern w:val="24"/>
                <w:sz w:val="24"/>
                <w:szCs w:val="48"/>
              </w:rPr>
              <w:t>Smaller size than clustered indexes due to column subsets</w:t>
            </w:r>
          </w:p>
        </w:tc>
      </w:tr>
      <w:tr w:rsidR="00FC4B46" w:rsidTr="00FC4B46">
        <w:tc>
          <w:tcPr>
            <w:tcW w:w="1075" w:type="dxa"/>
          </w:tcPr>
          <w:p w:rsidR="00FC4B46" w:rsidRPr="00FC4B46" w:rsidRDefault="00FC4B46" w:rsidP="00FC4B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FC4B46">
              <w:rPr>
                <w:rFonts w:ascii="Calibri" w:hAnsi="Calibri" w:cs="Calibri"/>
                <w:color w:val="000000" w:themeColor="text1"/>
                <w:kern w:val="24"/>
                <w:szCs w:val="48"/>
              </w:rPr>
              <w:t>CONS</w:t>
            </w:r>
          </w:p>
        </w:tc>
        <w:tc>
          <w:tcPr>
            <w:tcW w:w="5158" w:type="dxa"/>
          </w:tcPr>
          <w:p w:rsidR="00FC4B46" w:rsidRPr="00FC4B46" w:rsidRDefault="00FC4B46" w:rsidP="00FC4B4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36"/>
              </w:rPr>
            </w:pPr>
            <w:r w:rsidRPr="00FC4B46">
              <w:rPr>
                <w:rFonts w:ascii="Calibri" w:hAnsi="Calibri" w:cs="Calibri"/>
                <w:color w:val="000000" w:themeColor="text1"/>
                <w:kern w:val="24"/>
                <w:sz w:val="24"/>
                <w:szCs w:val="48"/>
              </w:rPr>
              <w:t>Frequently updated key columns reflect on non-clustered indexes</w:t>
            </w:r>
          </w:p>
          <w:p w:rsidR="00FC4B46" w:rsidRPr="00FC4B46" w:rsidRDefault="00FC4B46" w:rsidP="00FC4B4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36"/>
              </w:rPr>
            </w:pPr>
            <w:r w:rsidRPr="00FC4B46">
              <w:rPr>
                <w:rFonts w:ascii="Calibri" w:hAnsi="Calibri" w:cs="Calibri"/>
                <w:color w:val="000000" w:themeColor="text1"/>
                <w:kern w:val="24"/>
                <w:sz w:val="24"/>
                <w:szCs w:val="48"/>
              </w:rPr>
              <w:t>Wide keys increase the size of the non-clustered indexes</w:t>
            </w:r>
          </w:p>
          <w:p w:rsidR="00FC4B46" w:rsidRPr="00FC4B46" w:rsidRDefault="00FC4B46" w:rsidP="00FC4B4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36"/>
              </w:rPr>
            </w:pPr>
            <w:r w:rsidRPr="00FC4B46">
              <w:rPr>
                <w:rFonts w:ascii="Calibri" w:hAnsi="Calibri" w:cs="Calibri"/>
                <w:color w:val="000000" w:themeColor="text1"/>
                <w:kern w:val="24"/>
                <w:sz w:val="24"/>
                <w:szCs w:val="48"/>
              </w:rPr>
              <w:t>Only one clustered index per table</w:t>
            </w:r>
          </w:p>
        </w:tc>
        <w:tc>
          <w:tcPr>
            <w:tcW w:w="3117" w:type="dxa"/>
          </w:tcPr>
          <w:p w:rsidR="00FC4B46" w:rsidRPr="00FC4B46" w:rsidRDefault="00FC4B46" w:rsidP="00FC4B4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36"/>
              </w:rPr>
            </w:pPr>
            <w:r w:rsidRPr="00FC4B46">
              <w:rPr>
                <w:rFonts w:ascii="Calibri" w:hAnsi="Calibri" w:cs="Calibri"/>
                <w:color w:val="000000" w:themeColor="text1"/>
                <w:kern w:val="24"/>
                <w:sz w:val="24"/>
                <w:szCs w:val="48"/>
              </w:rPr>
              <w:t>Generally slower than clustered indexes due to bookmark lookup (except for covering indexes).</w:t>
            </w:r>
          </w:p>
          <w:p w:rsidR="00FC4B46" w:rsidRPr="00FC4B46" w:rsidRDefault="00FC4B46" w:rsidP="00FC4B4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36"/>
              </w:rPr>
            </w:pPr>
            <w:r w:rsidRPr="00FC4B46">
              <w:rPr>
                <w:rFonts w:ascii="Calibri" w:hAnsi="Calibri" w:cs="Calibri"/>
                <w:color w:val="000000" w:themeColor="text1"/>
                <w:kern w:val="24"/>
                <w:sz w:val="24"/>
                <w:szCs w:val="48"/>
              </w:rPr>
              <w:t>Not recommended for returning large data sets (except for covering indexes).</w:t>
            </w:r>
          </w:p>
        </w:tc>
      </w:tr>
    </w:tbl>
    <w:p w:rsidR="0026387C" w:rsidRDefault="0026387C">
      <w:pPr>
        <w:rPr>
          <w:sz w:val="24"/>
        </w:rPr>
      </w:pPr>
    </w:p>
    <w:p w:rsidR="0026387C" w:rsidRDefault="0026387C" w:rsidP="0026387C">
      <w:pPr>
        <w:pStyle w:val="Heading1"/>
        <w:rPr>
          <w:sz w:val="24"/>
        </w:rPr>
      </w:pPr>
      <w:bookmarkStart w:id="8" w:name="_Toc14440590"/>
      <w:r>
        <w:rPr>
          <w:sz w:val="24"/>
        </w:rPr>
        <w:t>Steps on creating a Partitioned Table:</w:t>
      </w:r>
      <w:bookmarkEnd w:id="8"/>
    </w:p>
    <w:p w:rsidR="008C5316" w:rsidRDefault="0026387C" w:rsidP="008C5316">
      <w:pPr>
        <w:pStyle w:val="ListParagraph"/>
        <w:numPr>
          <w:ilvl w:val="0"/>
          <w:numId w:val="2"/>
        </w:numPr>
        <w:outlineLvl w:val="1"/>
      </w:pPr>
      <w:bookmarkStart w:id="9" w:name="_Toc14440591"/>
      <w:r w:rsidRPr="0026387C">
        <w:rPr>
          <w:b/>
        </w:rPr>
        <w:t>Partition Function:</w:t>
      </w:r>
      <w:bookmarkEnd w:id="9"/>
      <w:r>
        <w:t xml:space="preserve"> </w:t>
      </w:r>
    </w:p>
    <w:p w:rsidR="0026387C" w:rsidRDefault="0026387C" w:rsidP="008C5316">
      <w:pPr>
        <w:pStyle w:val="ListParagraph"/>
      </w:pPr>
      <w:r>
        <w:t xml:space="preserve">Create a </w:t>
      </w:r>
      <w:r w:rsidRPr="0026387C">
        <w:t>Partition Function</w:t>
      </w:r>
      <w:r>
        <w:t xml:space="preserve"> with all the ranges for the partition. Specify whether we want RANGE LEFT (default) or RANGE RIGHT. With </w:t>
      </w:r>
      <w:proofErr w:type="spellStart"/>
      <w:r>
        <w:t>datetime</w:t>
      </w:r>
      <w:proofErr w:type="spellEnd"/>
      <w:r>
        <w:t xml:space="preserve">, it is usually easier to use RANGE RIGHT. </w:t>
      </w:r>
    </w:p>
    <w:p w:rsidR="0026387C" w:rsidRDefault="0026387C" w:rsidP="0026387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60325</wp:posOffset>
                </wp:positionV>
                <wp:extent cx="5715000" cy="16954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695450"/>
                        </a:xfrm>
                        <a:prstGeom prst="roundRect">
                          <a:avLst>
                            <a:gd name="adj" fmla="val 7355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87C" w:rsidRDefault="0026387C" w:rsidP="002638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Create Partition Function </w:t>
                            </w:r>
                          </w:p>
                          <w:p w:rsidR="0026387C" w:rsidRDefault="0026387C" w:rsidP="002638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TEST_PartitionFunc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DATETIME2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:rsidR="0026387C" w:rsidRDefault="0026387C" w:rsidP="002638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RIGHT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VALUES</w:t>
                            </w:r>
                          </w:p>
                          <w:p w:rsidR="0026387C" w:rsidRDefault="0026387C" w:rsidP="002638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:rsidR="0026387C" w:rsidRDefault="0026387C" w:rsidP="002638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DATEADD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SYSDATETIME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26387C" w:rsidRDefault="0026387C" w:rsidP="002638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DATEADD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SYSDATETIME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26387C" w:rsidRDefault="0026387C" w:rsidP="002638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DATEADD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SYSDATETIME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26387C" w:rsidRDefault="0026387C" w:rsidP="002638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DATEADD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SYSDATETIME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26387C" w:rsidRDefault="0026387C" w:rsidP="002638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SYSDATETIME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26387C" w:rsidRDefault="0026387C" w:rsidP="002638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-- 6 values </w:t>
                            </w:r>
                          </w:p>
                          <w:p w:rsidR="0026387C" w:rsidRDefault="0026387C" w:rsidP="009567A1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left:0;text-align:left;margin-left:36.75pt;margin-top:4.75pt;width:450pt;height:1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8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26387C" w:rsidRDefault="0026387C" w:rsidP="002638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Create Partition Function </w:t>
                      </w:r>
                    </w:p>
                    <w:p w:rsidR="0026387C" w:rsidRDefault="0026387C" w:rsidP="002638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TEST_PartitionFunc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DATETIME2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</w:t>
                      </w:r>
                    </w:p>
                    <w:p w:rsidR="0026387C" w:rsidRDefault="0026387C" w:rsidP="002638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RIGHT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VALUES</w:t>
                      </w:r>
                    </w:p>
                    <w:p w:rsidR="0026387C" w:rsidRDefault="0026387C" w:rsidP="002638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</w:p>
                    <w:p w:rsidR="0026387C" w:rsidRDefault="0026387C" w:rsidP="002638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DATEADD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,-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SYSDATETIME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26387C" w:rsidRDefault="0026387C" w:rsidP="002638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DATEADD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,-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SYSDATETIME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26387C" w:rsidRDefault="0026387C" w:rsidP="002638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DATEADD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,-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SYSDATETIME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26387C" w:rsidRDefault="0026387C" w:rsidP="002638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DATEADD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,-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SYSDATETIME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26387C" w:rsidRDefault="0026387C" w:rsidP="002638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SYSDATETIME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26387C" w:rsidRDefault="0026387C" w:rsidP="002638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-- 6 values </w:t>
                      </w:r>
                    </w:p>
                    <w:p w:rsidR="0026387C" w:rsidRDefault="0026387C" w:rsidP="009567A1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GO</w:t>
                      </w:r>
                    </w:p>
                  </w:txbxContent>
                </v:textbox>
              </v:roundrect>
            </w:pict>
          </mc:Fallback>
        </mc:AlternateContent>
      </w:r>
    </w:p>
    <w:p w:rsidR="0026387C" w:rsidRDefault="0026387C" w:rsidP="0026387C">
      <w:pPr>
        <w:pStyle w:val="ListParagraph"/>
      </w:pPr>
    </w:p>
    <w:p w:rsidR="0026387C" w:rsidRDefault="0026387C" w:rsidP="0026387C">
      <w:pPr>
        <w:pStyle w:val="ListParagraph"/>
      </w:pPr>
    </w:p>
    <w:p w:rsidR="0026387C" w:rsidRDefault="0026387C" w:rsidP="0026387C">
      <w:pPr>
        <w:pStyle w:val="ListParagraph"/>
      </w:pPr>
    </w:p>
    <w:p w:rsidR="0026387C" w:rsidRDefault="0026387C" w:rsidP="0026387C">
      <w:pPr>
        <w:pStyle w:val="ListParagraph"/>
      </w:pPr>
    </w:p>
    <w:p w:rsidR="0026387C" w:rsidRDefault="0026387C" w:rsidP="0026387C">
      <w:pPr>
        <w:pStyle w:val="ListParagraph"/>
      </w:pPr>
    </w:p>
    <w:p w:rsidR="0026387C" w:rsidRDefault="0026387C" w:rsidP="0026387C">
      <w:pPr>
        <w:pStyle w:val="ListParagraph"/>
      </w:pPr>
    </w:p>
    <w:p w:rsidR="0026387C" w:rsidRDefault="0026387C" w:rsidP="0026387C">
      <w:pPr>
        <w:pStyle w:val="ListParagraph"/>
      </w:pPr>
    </w:p>
    <w:p w:rsidR="0026387C" w:rsidRDefault="0026387C" w:rsidP="0026387C">
      <w:pPr>
        <w:pStyle w:val="ListParagraph"/>
      </w:pPr>
    </w:p>
    <w:p w:rsidR="0026387C" w:rsidRDefault="0026387C" w:rsidP="0026387C">
      <w:pPr>
        <w:pStyle w:val="ListParagraph"/>
      </w:pPr>
    </w:p>
    <w:p w:rsidR="008C5316" w:rsidRDefault="0026387C" w:rsidP="008C5316">
      <w:pPr>
        <w:pStyle w:val="ListParagraph"/>
        <w:numPr>
          <w:ilvl w:val="0"/>
          <w:numId w:val="2"/>
        </w:numPr>
        <w:outlineLvl w:val="1"/>
      </w:pPr>
      <w:bookmarkStart w:id="10" w:name="_Toc14440592"/>
      <w:proofErr w:type="spellStart"/>
      <w:r>
        <w:rPr>
          <w:b/>
        </w:rPr>
        <w:t>Fileg</w:t>
      </w:r>
      <w:r w:rsidRPr="0026387C">
        <w:rPr>
          <w:b/>
        </w:rPr>
        <w:t>roup</w:t>
      </w:r>
      <w:proofErr w:type="spellEnd"/>
      <w:r>
        <w:t>:</w:t>
      </w:r>
      <w:bookmarkEnd w:id="10"/>
      <w:r>
        <w:t xml:space="preserve"> </w:t>
      </w:r>
    </w:p>
    <w:p w:rsidR="0026387C" w:rsidRDefault="0026387C" w:rsidP="008C5316">
      <w:pPr>
        <w:pStyle w:val="ListParagraph"/>
      </w:pPr>
      <w:r>
        <w:t xml:space="preserve">Add </w:t>
      </w:r>
      <w:proofErr w:type="spellStart"/>
      <w:r>
        <w:t>Filegroups</w:t>
      </w:r>
      <w:proofErr w:type="spellEnd"/>
      <w:r>
        <w:t xml:space="preserve"> </w:t>
      </w:r>
      <w:r w:rsidR="009567A1">
        <w:t>to the database (in this case, it is [</w:t>
      </w:r>
      <w:proofErr w:type="spellStart"/>
      <w:r w:rsidR="009567A1">
        <w:t>PartitionThis</w:t>
      </w:r>
      <w:proofErr w:type="spellEnd"/>
      <w:r w:rsidR="009567A1">
        <w:t>]).</w:t>
      </w:r>
      <w:r w:rsidR="00847221">
        <w:t xml:space="preserve"> The number of </w:t>
      </w:r>
      <w:proofErr w:type="spellStart"/>
      <w:r w:rsidR="00847221">
        <w:t>filegroups</w:t>
      </w:r>
      <w:proofErr w:type="spellEnd"/>
      <w:r w:rsidR="00847221">
        <w:t xml:space="preserve"> should be at least one more than the partition ranges. It is also a good practice to have two empty </w:t>
      </w:r>
      <w:proofErr w:type="spellStart"/>
      <w:r w:rsidR="00847221">
        <w:t>filegroups</w:t>
      </w:r>
      <w:proofErr w:type="spellEnd"/>
      <w:r w:rsidR="00847221">
        <w:t xml:space="preserve"> at either sides of the partitions like a sandwich. For our example, we are only using one empty </w:t>
      </w:r>
      <w:proofErr w:type="spellStart"/>
      <w:r w:rsidR="00847221">
        <w:t>filegroup</w:t>
      </w:r>
      <w:proofErr w:type="spellEnd"/>
      <w:r w:rsidR="00847221">
        <w:t>.</w:t>
      </w:r>
    </w:p>
    <w:p w:rsidR="00C0038C" w:rsidRDefault="009567A1" w:rsidP="009567A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9A45B7" wp14:editId="58714902">
                <wp:simplePos x="0" y="0"/>
                <wp:positionH relativeFrom="column">
                  <wp:posOffset>485775</wp:posOffset>
                </wp:positionH>
                <wp:positionV relativeFrom="paragraph">
                  <wp:posOffset>9525</wp:posOffset>
                </wp:positionV>
                <wp:extent cx="5715000" cy="16954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695450"/>
                        </a:xfrm>
                        <a:prstGeom prst="roundRect">
                          <a:avLst>
                            <a:gd name="adj" fmla="val 7355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7A1" w:rsidRDefault="009567A1" w:rsidP="00956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Adding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FileGroups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9567A1" w:rsidRDefault="009567A1" w:rsidP="00956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DATABASE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PartitionThis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FILEGROUP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TEXT_FG1</w:t>
                            </w:r>
                          </w:p>
                          <w:p w:rsidR="009567A1" w:rsidRDefault="009567A1" w:rsidP="00956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GO</w:t>
                            </w:r>
                          </w:p>
                          <w:p w:rsidR="009567A1" w:rsidRDefault="009567A1" w:rsidP="00956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DATABASE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PartitionThis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FILEGROUP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TEXT_FG2</w:t>
                            </w:r>
                          </w:p>
                          <w:p w:rsidR="009567A1" w:rsidRDefault="009567A1" w:rsidP="00956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GO</w:t>
                            </w:r>
                          </w:p>
                          <w:p w:rsidR="009567A1" w:rsidRDefault="009567A1" w:rsidP="00956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DATABASE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PartitionThis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FILEGROUP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TEXT_FG3</w:t>
                            </w:r>
                          </w:p>
                          <w:p w:rsidR="009567A1" w:rsidRDefault="009567A1" w:rsidP="00956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GO</w:t>
                            </w:r>
                          </w:p>
                          <w:p w:rsidR="009567A1" w:rsidRDefault="009567A1" w:rsidP="00956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DATABASE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PartitionThis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FILEGROUP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TEXT_FG4</w:t>
                            </w:r>
                          </w:p>
                          <w:p w:rsidR="009567A1" w:rsidRDefault="009567A1" w:rsidP="00956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9567A1" w:rsidRDefault="009567A1" w:rsidP="00956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DATABASE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PartitionThis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FILEGROUP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TEXT_FG5</w:t>
                            </w:r>
                          </w:p>
                          <w:p w:rsidR="009567A1" w:rsidRDefault="009567A1" w:rsidP="00956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GO</w:t>
                            </w:r>
                          </w:p>
                          <w:p w:rsidR="009567A1" w:rsidRDefault="009567A1" w:rsidP="00956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DATABASE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PartitionThis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FILEGROUP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TEXT_FG6</w:t>
                            </w:r>
                          </w:p>
                          <w:p w:rsidR="009567A1" w:rsidRDefault="009567A1" w:rsidP="009567A1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9A45B7" id="Rounded Rectangle 4" o:spid="_x0000_s1027" style="position:absolute;left:0;text-align:left;margin-left:38.25pt;margin-top:.75pt;width:450pt;height:13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8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9567A1" w:rsidRDefault="009567A1" w:rsidP="00956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Adding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FileGroups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9567A1" w:rsidRDefault="009567A1" w:rsidP="00956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DATABASE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PartitionThis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FILEGROUP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TEXT_FG1</w:t>
                      </w:r>
                    </w:p>
                    <w:p w:rsidR="009567A1" w:rsidRDefault="009567A1" w:rsidP="00956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GO</w:t>
                      </w:r>
                    </w:p>
                    <w:p w:rsidR="009567A1" w:rsidRDefault="009567A1" w:rsidP="00956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DATABASE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PartitionThis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FILEGROUP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TEXT_FG2</w:t>
                      </w:r>
                    </w:p>
                    <w:p w:rsidR="009567A1" w:rsidRDefault="009567A1" w:rsidP="00956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GO</w:t>
                      </w:r>
                    </w:p>
                    <w:p w:rsidR="009567A1" w:rsidRDefault="009567A1" w:rsidP="00956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DATABASE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PartitionThis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FILEGROUP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TEXT_FG3</w:t>
                      </w:r>
                    </w:p>
                    <w:p w:rsidR="009567A1" w:rsidRDefault="009567A1" w:rsidP="00956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GO</w:t>
                      </w:r>
                    </w:p>
                    <w:p w:rsidR="009567A1" w:rsidRDefault="009567A1" w:rsidP="00956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DATABASE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PartitionThis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FILEGROUP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TEXT_FG4</w:t>
                      </w:r>
                    </w:p>
                    <w:p w:rsidR="009567A1" w:rsidRDefault="009567A1" w:rsidP="00956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9567A1" w:rsidRDefault="009567A1" w:rsidP="00956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DATABASE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PartitionThis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FILEGROUP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TEXT_FG5</w:t>
                      </w:r>
                    </w:p>
                    <w:p w:rsidR="009567A1" w:rsidRDefault="009567A1" w:rsidP="00956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GO</w:t>
                      </w:r>
                    </w:p>
                    <w:p w:rsidR="009567A1" w:rsidRDefault="009567A1" w:rsidP="00956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DATABASE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PartitionThis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FILEGROUP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TEXT_FG6</w:t>
                      </w:r>
                    </w:p>
                    <w:p w:rsidR="009567A1" w:rsidRDefault="009567A1" w:rsidP="009567A1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GO</w:t>
                      </w:r>
                    </w:p>
                  </w:txbxContent>
                </v:textbox>
              </v:roundrect>
            </w:pict>
          </mc:Fallback>
        </mc:AlternateContent>
      </w:r>
    </w:p>
    <w:p w:rsidR="00C0038C" w:rsidRPr="00C0038C" w:rsidRDefault="00C0038C" w:rsidP="00C0038C"/>
    <w:p w:rsidR="00C0038C" w:rsidRPr="00C0038C" w:rsidRDefault="00C0038C" w:rsidP="00C0038C"/>
    <w:p w:rsidR="00C0038C" w:rsidRPr="00C0038C" w:rsidRDefault="00C0038C" w:rsidP="00C0038C"/>
    <w:p w:rsidR="00C0038C" w:rsidRPr="00C0038C" w:rsidRDefault="00C0038C" w:rsidP="00C0038C"/>
    <w:p w:rsidR="00C0038C" w:rsidRDefault="00C0038C" w:rsidP="00C0038C"/>
    <w:p w:rsidR="009567A1" w:rsidRDefault="009567A1" w:rsidP="00C0038C">
      <w:pPr>
        <w:ind w:firstLine="720"/>
      </w:pPr>
    </w:p>
    <w:p w:rsidR="008C5316" w:rsidRDefault="000A079A" w:rsidP="008C5316">
      <w:pPr>
        <w:pStyle w:val="ListParagraph"/>
        <w:numPr>
          <w:ilvl w:val="0"/>
          <w:numId w:val="2"/>
        </w:numPr>
        <w:outlineLvl w:val="1"/>
      </w:pPr>
      <w:bookmarkStart w:id="11" w:name="_Toc14440593"/>
      <w:r w:rsidRPr="008C5316">
        <w:rPr>
          <w:b/>
        </w:rPr>
        <w:t>Files</w:t>
      </w:r>
      <w:r>
        <w:t>:</w:t>
      </w:r>
      <w:bookmarkEnd w:id="11"/>
      <w:r>
        <w:t xml:space="preserve"> </w:t>
      </w:r>
    </w:p>
    <w:p w:rsidR="00C0038C" w:rsidRDefault="000A079A" w:rsidP="008C5316">
      <w:pPr>
        <w:pStyle w:val="ListParagraph"/>
      </w:pPr>
      <w:r>
        <w:t xml:space="preserve">Add Files with filename, size, </w:t>
      </w:r>
      <w:proofErr w:type="spellStart"/>
      <w:proofErr w:type="gramStart"/>
      <w:r>
        <w:t>filegrowth</w:t>
      </w:r>
      <w:proofErr w:type="spellEnd"/>
      <w:proofErr w:type="gramEnd"/>
      <w:r>
        <w:t xml:space="preserve"> to each of the </w:t>
      </w:r>
      <w:proofErr w:type="spellStart"/>
      <w:r>
        <w:t>Filegroups</w:t>
      </w:r>
      <w:proofErr w:type="spellEnd"/>
      <w:r>
        <w:t xml:space="preserve">. Here is a script that creates 6 files dynamically. </w:t>
      </w:r>
    </w:p>
    <w:p w:rsidR="008C5316" w:rsidRDefault="000A079A" w:rsidP="000A079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2B7E5" wp14:editId="1125B1CC">
                <wp:simplePos x="0" y="0"/>
                <wp:positionH relativeFrom="margin">
                  <wp:posOffset>304800</wp:posOffset>
                </wp:positionH>
                <wp:positionV relativeFrom="paragraph">
                  <wp:posOffset>34925</wp:posOffset>
                </wp:positionV>
                <wp:extent cx="5715000" cy="360045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600450"/>
                        </a:xfrm>
                        <a:prstGeom prst="roundRect">
                          <a:avLst>
                            <a:gd name="adj" fmla="val 7355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79A" w:rsidRDefault="000A079A" w:rsidP="000A07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--Add files to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filegroups</w:t>
                            </w:r>
                            <w:proofErr w:type="spellEnd"/>
                          </w:p>
                          <w:p w:rsidR="000A079A" w:rsidRDefault="000A079A" w:rsidP="000A07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--This is being done dynamically so it will work on different instances, </w:t>
                            </w:r>
                          </w:p>
                          <w:p w:rsidR="000A079A" w:rsidRDefault="000A079A" w:rsidP="000A07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--but it makes some big assumptions!</w:t>
                            </w:r>
                          </w:p>
                          <w:p w:rsidR="000A079A" w:rsidRDefault="000A079A" w:rsidP="000A07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@path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256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TINYINT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4000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0A079A" w:rsidRDefault="000A079A" w:rsidP="000A07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 @path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LEFT(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physical_name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physical_name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0A079A" w:rsidRDefault="000A079A" w:rsidP="000A07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database_files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PartitionThis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0A079A" w:rsidRDefault="000A079A" w:rsidP="000A07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0A079A" w:rsidRDefault="000A079A" w:rsidP="000A07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&lt;=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6</w:t>
                            </w:r>
                          </w:p>
                          <w:p w:rsidR="000A079A" w:rsidRDefault="000A079A" w:rsidP="000A07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:rsidR="0056626D" w:rsidRDefault="000A079A" w:rsidP="004B4E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N'ALTER DATABASE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PartitionThis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ADD FILE (name=TEXT_F'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56626D" w:rsidRDefault="000A079A" w:rsidP="005662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', filename='''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@path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N'TEST_F'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56626D" w:rsidRDefault="000A079A" w:rsidP="005662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ndf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''',</w:t>
                            </w:r>
                            <w:r w:rsidR="004B4E50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size=128MB,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filegrowth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=256MB) </w:t>
                            </w:r>
                          </w:p>
                          <w:p w:rsidR="000A079A" w:rsidRDefault="000A079A" w:rsidP="005662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TO FILEGROUP TEXT_FG'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:rsidR="004B4E50" w:rsidRDefault="004B4E50" w:rsidP="004B4E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0A079A" w:rsidRDefault="000A079A" w:rsidP="004B4E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--show the command we're running</w:t>
                            </w:r>
                          </w:p>
                          <w:p w:rsidR="000A079A" w:rsidRDefault="000A079A" w:rsidP="004B4E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RAISERROR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@sql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0A079A" w:rsidRDefault="000A079A" w:rsidP="004B4E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0A079A" w:rsidRDefault="000A079A" w:rsidP="004B4E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--run it</w:t>
                            </w:r>
                          </w:p>
                          <w:p w:rsidR="000A079A" w:rsidRDefault="000A079A" w:rsidP="004B4E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EXEC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sp_executesql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0A079A" w:rsidRDefault="000A079A" w:rsidP="004B4E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0A079A" w:rsidRDefault="000A079A" w:rsidP="000A07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:rsidR="000A079A" w:rsidRPr="000A079A" w:rsidRDefault="000A079A" w:rsidP="000A07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2B7E5" id="Rounded Rectangle 5" o:spid="_x0000_s1028" style="position:absolute;margin-left:24pt;margin-top:2.75pt;width:450pt;height:283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48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0A079A" w:rsidRDefault="000A079A" w:rsidP="000A07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--Add files to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filegroups</w:t>
                      </w:r>
                      <w:proofErr w:type="spellEnd"/>
                    </w:p>
                    <w:p w:rsidR="000A079A" w:rsidRDefault="000A079A" w:rsidP="000A07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--This is being done dynamically so it will work on different instances, </w:t>
                      </w:r>
                    </w:p>
                    <w:p w:rsidR="000A079A" w:rsidRDefault="000A079A" w:rsidP="000A07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--but it makes some big assumptions!</w:t>
                      </w:r>
                    </w:p>
                    <w:p w:rsidR="000A079A" w:rsidRDefault="000A079A" w:rsidP="000A07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@path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256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TINYINT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sql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4000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);</w:t>
                      </w:r>
                    </w:p>
                    <w:p w:rsidR="000A079A" w:rsidRDefault="000A079A" w:rsidP="000A07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 @path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LEFT(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physical_name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LEN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physical_name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)-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0A079A" w:rsidRDefault="000A079A" w:rsidP="000A07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database_files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PartitionThis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  <w:p w:rsidR="000A079A" w:rsidRDefault="000A079A" w:rsidP="000A07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0A079A" w:rsidRDefault="000A079A" w:rsidP="000A07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&lt;=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6</w:t>
                      </w:r>
                    </w:p>
                    <w:p w:rsidR="000A079A" w:rsidRDefault="000A079A" w:rsidP="000A07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:rsidR="0056626D" w:rsidRDefault="000A079A" w:rsidP="004B4E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sql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N'ALTER DATABASE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PartitionThis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ADD FILE (name=TEXT_F'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56626D" w:rsidRDefault="000A079A" w:rsidP="005662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', filename='''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@path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N'TEST_F'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56626D" w:rsidRDefault="000A079A" w:rsidP="005662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ndf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''',</w:t>
                      </w:r>
                      <w:r w:rsidR="004B4E50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size=128MB,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filegrowth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=256MB) </w:t>
                      </w:r>
                    </w:p>
                    <w:p w:rsidR="000A079A" w:rsidRDefault="000A079A" w:rsidP="005662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TO FILEGROUP TEXT_FG'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</w:t>
                      </w:r>
                    </w:p>
                    <w:p w:rsidR="004B4E50" w:rsidRDefault="004B4E50" w:rsidP="004B4E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0A079A" w:rsidRDefault="000A079A" w:rsidP="004B4E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--show the command we're running</w:t>
                      </w:r>
                    </w:p>
                    <w:p w:rsidR="000A079A" w:rsidRDefault="000A079A" w:rsidP="004B4E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RAISERROR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@sql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:rsidR="000A079A" w:rsidRDefault="000A079A" w:rsidP="004B4E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:rsidR="000A079A" w:rsidRDefault="000A079A" w:rsidP="004B4E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--run it</w:t>
                      </w:r>
                    </w:p>
                    <w:p w:rsidR="000A079A" w:rsidRDefault="000A079A" w:rsidP="004B4E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EXEC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sp_executesql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sql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  <w:p w:rsidR="000A079A" w:rsidRDefault="000A079A" w:rsidP="004B4E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  <w:p w:rsidR="000A079A" w:rsidRDefault="000A079A" w:rsidP="000A07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:rsidR="000A079A" w:rsidRPr="000A079A" w:rsidRDefault="000A079A" w:rsidP="000A07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C5316" w:rsidRPr="008C5316" w:rsidRDefault="008C5316" w:rsidP="008C5316"/>
    <w:p w:rsidR="008C5316" w:rsidRPr="008C5316" w:rsidRDefault="008C5316" w:rsidP="008C5316"/>
    <w:p w:rsidR="008C5316" w:rsidRPr="008C5316" w:rsidRDefault="008C5316" w:rsidP="008C5316"/>
    <w:p w:rsidR="008C5316" w:rsidRPr="008C5316" w:rsidRDefault="008C5316" w:rsidP="008C5316"/>
    <w:p w:rsidR="008C5316" w:rsidRPr="008C5316" w:rsidRDefault="008C5316" w:rsidP="008C5316"/>
    <w:p w:rsidR="008C5316" w:rsidRPr="008C5316" w:rsidRDefault="008C5316" w:rsidP="008C5316"/>
    <w:p w:rsidR="008C5316" w:rsidRPr="008C5316" w:rsidRDefault="008C5316" w:rsidP="008C5316"/>
    <w:p w:rsidR="008C5316" w:rsidRPr="008C5316" w:rsidRDefault="008C5316" w:rsidP="008C5316"/>
    <w:p w:rsidR="008C5316" w:rsidRPr="008C5316" w:rsidRDefault="008C5316" w:rsidP="008C5316"/>
    <w:p w:rsidR="008C5316" w:rsidRPr="008C5316" w:rsidRDefault="008C5316" w:rsidP="008C5316"/>
    <w:p w:rsidR="008C5316" w:rsidRPr="008C5316" w:rsidRDefault="008C5316" w:rsidP="008C5316"/>
    <w:p w:rsidR="008C5316" w:rsidRPr="008C5316" w:rsidRDefault="008C5316" w:rsidP="008C5316"/>
    <w:p w:rsidR="008C5316" w:rsidRPr="008C5316" w:rsidRDefault="008C5316" w:rsidP="00BF368B">
      <w:pPr>
        <w:pStyle w:val="ListParagraph"/>
        <w:numPr>
          <w:ilvl w:val="0"/>
          <w:numId w:val="2"/>
        </w:numPr>
        <w:outlineLvl w:val="1"/>
        <w:rPr>
          <w:b/>
        </w:rPr>
      </w:pPr>
      <w:bookmarkStart w:id="12" w:name="_Toc14440594"/>
      <w:r w:rsidRPr="008C5316">
        <w:rPr>
          <w:b/>
        </w:rPr>
        <w:t>Partition Scheme:</w:t>
      </w:r>
      <w:bookmarkEnd w:id="12"/>
    </w:p>
    <w:p w:rsidR="008C5316" w:rsidRDefault="00BF368B" w:rsidP="008C5316">
      <w:pPr>
        <w:pStyle w:val="ListParagraph"/>
      </w:pPr>
      <w:r>
        <w:t xml:space="preserve">Create </w:t>
      </w:r>
      <w:proofErr w:type="gramStart"/>
      <w:r>
        <w:t>Partition  Scheme</w:t>
      </w:r>
      <w:proofErr w:type="gramEnd"/>
      <w:r>
        <w:t xml:space="preserve"> with the </w:t>
      </w:r>
      <w:proofErr w:type="spellStart"/>
      <w:r>
        <w:t>filegroups</w:t>
      </w:r>
      <w:proofErr w:type="spellEnd"/>
      <w:r>
        <w:t>.</w:t>
      </w:r>
    </w:p>
    <w:p w:rsidR="00181627" w:rsidRDefault="00181627" w:rsidP="008C531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1A0C1D" wp14:editId="7D4F962A">
                <wp:simplePos x="0" y="0"/>
                <wp:positionH relativeFrom="margin">
                  <wp:posOffset>276225</wp:posOffset>
                </wp:positionH>
                <wp:positionV relativeFrom="paragraph">
                  <wp:posOffset>56515</wp:posOffset>
                </wp:positionV>
                <wp:extent cx="5715000" cy="10477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047750"/>
                        </a:xfrm>
                        <a:prstGeom prst="roundRect">
                          <a:avLst>
                            <a:gd name="adj" fmla="val 7355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627" w:rsidRDefault="00181627" w:rsidP="001816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Adding Partition Scheme</w:t>
                            </w:r>
                          </w:p>
                          <w:p w:rsidR="00181627" w:rsidRDefault="00181627" w:rsidP="001816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SCHEME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TEST_PartitionScheme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181627" w:rsidRDefault="00181627" w:rsidP="001816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TEST_PartitionFunc</w:t>
                            </w:r>
                            <w:proofErr w:type="spellEnd"/>
                          </w:p>
                          <w:p w:rsidR="00181627" w:rsidRPr="000A079A" w:rsidRDefault="00181627" w:rsidP="001816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TO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TEXT_FG1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TEXT_FG2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TEXT_FG3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TEXT_FG4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TEXT_FG5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TEXT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_FG6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1A0C1D" id="Rounded Rectangle 6" o:spid="_x0000_s1029" style="position:absolute;left:0;text-align:left;margin-left:21.75pt;margin-top:4.45pt;width:450pt;height:82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48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181627" w:rsidRDefault="00181627" w:rsidP="001816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Adding Partition Scheme</w:t>
                      </w:r>
                    </w:p>
                    <w:p w:rsidR="00181627" w:rsidRDefault="00181627" w:rsidP="001816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SCHEME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TEST_PartitionScheme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181627" w:rsidRDefault="00181627" w:rsidP="001816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TEST_PartitionFunc</w:t>
                      </w:r>
                      <w:proofErr w:type="spellEnd"/>
                    </w:p>
                    <w:p w:rsidR="00181627" w:rsidRPr="000A079A" w:rsidRDefault="00181627" w:rsidP="001816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TO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TEXT_FG1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TEXT_FG2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TEXT_FG3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TEXT_FG4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TEXT_FG5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TEXT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_FG6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81627" w:rsidRDefault="00181627" w:rsidP="008C5316">
      <w:pPr>
        <w:ind w:firstLine="720"/>
      </w:pPr>
    </w:p>
    <w:p w:rsidR="00181627" w:rsidRPr="00181627" w:rsidRDefault="00181627" w:rsidP="00181627"/>
    <w:p w:rsidR="00181627" w:rsidRPr="00181627" w:rsidRDefault="00181627" w:rsidP="00181627"/>
    <w:p w:rsidR="00181627" w:rsidRDefault="00181627" w:rsidP="00181627"/>
    <w:p w:rsidR="000A079A" w:rsidRPr="00CF0412" w:rsidRDefault="00CF0412" w:rsidP="00CF0412">
      <w:pPr>
        <w:pStyle w:val="ListParagraph"/>
        <w:numPr>
          <w:ilvl w:val="0"/>
          <w:numId w:val="2"/>
        </w:numPr>
        <w:outlineLvl w:val="1"/>
      </w:pPr>
      <w:bookmarkStart w:id="13" w:name="_Toc14440595"/>
      <w:r>
        <w:rPr>
          <w:b/>
        </w:rPr>
        <w:t>Table Creation:</w:t>
      </w:r>
      <w:bookmarkEnd w:id="13"/>
    </w:p>
    <w:p w:rsidR="00CF0412" w:rsidRDefault="00B92FE2" w:rsidP="00B92FE2">
      <w:pPr>
        <w:pStyle w:val="ListParagraph"/>
      </w:pPr>
      <w:r>
        <w:t xml:space="preserve">We can use our Partition Scheme at the time of Table creation. It should be noted that creating partition on an already existing table is possible. But the process is a little complex than this. </w:t>
      </w:r>
    </w:p>
    <w:p w:rsidR="00665B91" w:rsidRDefault="00665B91" w:rsidP="00B92FE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A13B3C" wp14:editId="256A47C3">
                <wp:simplePos x="0" y="0"/>
                <wp:positionH relativeFrom="margin">
                  <wp:posOffset>266700</wp:posOffset>
                </wp:positionH>
                <wp:positionV relativeFrom="paragraph">
                  <wp:posOffset>6350</wp:posOffset>
                </wp:positionV>
                <wp:extent cx="5715000" cy="17335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733550"/>
                        </a:xfrm>
                        <a:prstGeom prst="roundRect">
                          <a:avLst>
                            <a:gd name="adj" fmla="val 7355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B91" w:rsidRDefault="00665B91" w:rsidP="00665B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Create TEST tables</w:t>
                            </w:r>
                          </w:p>
                          <w:p w:rsidR="00665B91" w:rsidRDefault="00665B91" w:rsidP="00665B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665B91" w:rsidRDefault="00665B91" w:rsidP="00665B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DROP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TEST_with_Partition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665B91" w:rsidRDefault="00665B91" w:rsidP="00665B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TEST_with_Partition</w:t>
                            </w:r>
                            <w:proofErr w:type="spellEnd"/>
                          </w:p>
                          <w:p w:rsidR="00665B91" w:rsidRDefault="00665B91" w:rsidP="00665B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:rsidR="00665B91" w:rsidRDefault="00665B91" w:rsidP="00665B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date_time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DATETIME2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NULL,</w:t>
                            </w:r>
                          </w:p>
                          <w:p w:rsidR="00665B91" w:rsidRDefault="00665B91" w:rsidP="00665B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NULL,</w:t>
                            </w:r>
                          </w:p>
                          <w:p w:rsidR="00665B91" w:rsidRDefault="00665B91" w:rsidP="00665B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group_name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</w:p>
                          <w:p w:rsidR="00665B91" w:rsidRDefault="00665B91" w:rsidP="00665B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PartitionScheme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date_time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665B91" w:rsidRPr="000A079A" w:rsidRDefault="00665B91" w:rsidP="00665B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13B3C" id="Rounded Rectangle 7" o:spid="_x0000_s1030" style="position:absolute;left:0;text-align:left;margin-left:21pt;margin-top:.5pt;width:450pt;height:136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48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665B91" w:rsidRDefault="00665B91" w:rsidP="00665B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Create TEST tables</w:t>
                      </w:r>
                    </w:p>
                    <w:p w:rsidR="00665B91" w:rsidRDefault="00665B91" w:rsidP="00665B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665B91" w:rsidRDefault="00665B91" w:rsidP="00665B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DROP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TEST_with_Partition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  <w:p w:rsidR="00665B91" w:rsidRDefault="00665B91" w:rsidP="00665B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TEST_with_Partition</w:t>
                      </w:r>
                      <w:proofErr w:type="spellEnd"/>
                    </w:p>
                    <w:p w:rsidR="00665B91" w:rsidRDefault="00665B91" w:rsidP="00665B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</w:p>
                    <w:p w:rsidR="00665B91" w:rsidRDefault="00665B91" w:rsidP="00665B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date_time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DATETIME2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NULL,</w:t>
                      </w:r>
                    </w:p>
                    <w:p w:rsidR="00665B91" w:rsidRDefault="00665B91" w:rsidP="00665B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NULL,</w:t>
                      </w:r>
                    </w:p>
                    <w:p w:rsidR="00665B91" w:rsidRDefault="00665B91" w:rsidP="00665B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group_name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</w:p>
                    <w:p w:rsidR="00665B91" w:rsidRDefault="00665B91" w:rsidP="00665B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PartitionScheme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date_time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:rsidR="00665B91" w:rsidRPr="000A079A" w:rsidRDefault="00665B91" w:rsidP="00665B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65B91" w:rsidRDefault="00665B91" w:rsidP="00B92FE2">
      <w:pPr>
        <w:pStyle w:val="ListParagraph"/>
      </w:pPr>
    </w:p>
    <w:p w:rsidR="00665B91" w:rsidRDefault="00665B91" w:rsidP="00B92FE2">
      <w:pPr>
        <w:pStyle w:val="ListParagraph"/>
      </w:pPr>
    </w:p>
    <w:p w:rsidR="00665B91" w:rsidRDefault="00665B91" w:rsidP="00B92FE2">
      <w:pPr>
        <w:pStyle w:val="ListParagraph"/>
      </w:pPr>
    </w:p>
    <w:p w:rsidR="00665B91" w:rsidRDefault="00665B91" w:rsidP="00B92FE2">
      <w:pPr>
        <w:pStyle w:val="ListParagraph"/>
      </w:pPr>
    </w:p>
    <w:p w:rsidR="00665B91" w:rsidRPr="002D5E28" w:rsidRDefault="002D5E28" w:rsidP="002D5E28">
      <w:pPr>
        <w:pStyle w:val="ListParagraph"/>
        <w:numPr>
          <w:ilvl w:val="0"/>
          <w:numId w:val="2"/>
        </w:numPr>
        <w:outlineLvl w:val="1"/>
        <w:rPr>
          <w:b/>
        </w:rPr>
      </w:pPr>
      <w:bookmarkStart w:id="14" w:name="_Toc14440596"/>
      <w:r w:rsidRPr="002D5E28">
        <w:rPr>
          <w:b/>
        </w:rPr>
        <w:t>Querying in Partitioned Table:</w:t>
      </w:r>
      <w:bookmarkEnd w:id="14"/>
      <w:r w:rsidRPr="002D5E28">
        <w:rPr>
          <w:b/>
        </w:rPr>
        <w:t xml:space="preserve"> </w:t>
      </w:r>
    </w:p>
    <w:p w:rsidR="00665B91" w:rsidRDefault="002D5E28" w:rsidP="00B92FE2">
      <w:pPr>
        <w:pStyle w:val="ListParagraph"/>
      </w:pPr>
      <w:r>
        <w:t xml:space="preserve">There is no change in writing the queries in a partitioned table. The Query Optimizer designs the optimal execution plan and executes the query accordingly. </w:t>
      </w:r>
    </w:p>
    <w:p w:rsidR="002D5E28" w:rsidRDefault="002D5E28" w:rsidP="00B92FE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B11007" wp14:editId="7DC0B029">
                <wp:simplePos x="0" y="0"/>
                <wp:positionH relativeFrom="margin">
                  <wp:posOffset>381000</wp:posOffset>
                </wp:positionH>
                <wp:positionV relativeFrom="paragraph">
                  <wp:posOffset>29210</wp:posOffset>
                </wp:positionV>
                <wp:extent cx="5715000" cy="48577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85775"/>
                        </a:xfrm>
                        <a:prstGeom prst="roundRect">
                          <a:avLst>
                            <a:gd name="adj" fmla="val 7355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E28" w:rsidRPr="000A079A" w:rsidRDefault="002D5E28" w:rsidP="002D5E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TOP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TEST_with_Partition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11007" id="Rounded Rectangle 8" o:spid="_x0000_s1031" style="position:absolute;left:0;text-align:left;margin-left:30pt;margin-top:2.3pt;width:450pt;height:38.2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48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2D5E28" w:rsidRPr="000A079A" w:rsidRDefault="002D5E28" w:rsidP="002D5E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TOP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TEST_with_Partition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F7DE3" w:rsidRDefault="007F7DE3" w:rsidP="00B92FE2">
      <w:pPr>
        <w:pStyle w:val="ListParagraph"/>
      </w:pPr>
    </w:p>
    <w:p w:rsidR="007F7DE3" w:rsidRDefault="007F7DE3" w:rsidP="007F7DE3"/>
    <w:p w:rsidR="00B92FE2" w:rsidRDefault="00B92FE2" w:rsidP="005D44BA"/>
    <w:p w:rsidR="00BC0EE8" w:rsidRPr="003F1409" w:rsidRDefault="005D44BA" w:rsidP="003F1409">
      <w:pPr>
        <w:pStyle w:val="Heading1"/>
        <w:rPr>
          <w:b/>
          <w:sz w:val="24"/>
        </w:rPr>
      </w:pPr>
      <w:bookmarkStart w:id="15" w:name="_Toc14440597"/>
      <w:r w:rsidRPr="005D44BA">
        <w:rPr>
          <w:b/>
          <w:sz w:val="24"/>
        </w:rPr>
        <w:t>Performance Analysis:</w:t>
      </w:r>
      <w:bookmarkEnd w:id="15"/>
    </w:p>
    <w:p w:rsidR="003F1409" w:rsidRPr="00BC0EE8" w:rsidRDefault="003F1409" w:rsidP="00BC0EE8">
      <w:r>
        <w:t xml:space="preserve">The scripts for performance analysis can be found in </w:t>
      </w:r>
      <w:proofErr w:type="spellStart"/>
      <w:r w:rsidR="0079043F" w:rsidRPr="004B1A97">
        <w:rPr>
          <w:u w:val="single"/>
        </w:rPr>
        <w:t>SQL_Partition_Performance_Analysis.sql</w:t>
      </w:r>
      <w:proofErr w:type="spellEnd"/>
      <w:r w:rsidR="0079043F">
        <w:t>.</w:t>
      </w:r>
    </w:p>
    <w:p w:rsidR="00E70D03" w:rsidRDefault="00BC0EE8" w:rsidP="00BC0EE8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0EE8">
        <w:rPr>
          <w:rFonts w:ascii="Arial" w:eastAsia="Times New Roman" w:hAnsi="Arial" w:cs="Arial"/>
          <w:b/>
          <w:bCs/>
          <w:color w:val="333333"/>
          <w:sz w:val="21"/>
          <w:szCs w:val="21"/>
        </w:rPr>
        <w:t>[Approach Results]</w:t>
      </w:r>
    </w:p>
    <w:p w:rsidR="00BC0EE8" w:rsidRPr="00BC0EE8" w:rsidRDefault="00BC0EE8" w:rsidP="00E70D03">
      <w:pPr>
        <w:pStyle w:val="Heading2"/>
        <w:rPr>
          <w:rFonts w:ascii="Arial" w:eastAsia="Times New Roman" w:hAnsi="Arial" w:cs="Arial"/>
          <w:color w:val="333333"/>
          <w:sz w:val="21"/>
          <w:szCs w:val="21"/>
        </w:rPr>
      </w:pPr>
      <w:r w:rsidRPr="00BC0EE8">
        <w:rPr>
          <w:rFonts w:ascii="Arial" w:eastAsia="Times New Roman" w:hAnsi="Arial" w:cs="Arial"/>
          <w:color w:val="333333"/>
          <w:sz w:val="21"/>
          <w:szCs w:val="21"/>
        </w:rPr>
        <w:br/>
      </w:r>
      <w:bookmarkStart w:id="16" w:name="_Toc14440598"/>
      <w:r w:rsidRPr="00BC0EE8">
        <w:rPr>
          <w:rFonts w:ascii="Arial" w:eastAsia="Times New Roman" w:hAnsi="Arial" w:cs="Arial"/>
          <w:b/>
          <w:bCs/>
          <w:color w:val="333333"/>
          <w:sz w:val="21"/>
          <w:szCs w:val="21"/>
        </w:rPr>
        <w:t>1. Simple SELECT Query</w:t>
      </w:r>
      <w:bookmarkEnd w:id="16"/>
    </w:p>
    <w:p w:rsidR="00BC0EE8" w:rsidRPr="00BC0EE8" w:rsidRDefault="00BC0EE8" w:rsidP="00BC0EE8">
      <w:pPr>
        <w:shd w:val="clear" w:color="auto" w:fill="F5F5F5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u w:val="single"/>
        </w:rPr>
      </w:pPr>
      <w:r w:rsidRPr="00BC0EE8">
        <w:rPr>
          <w:rFonts w:ascii="Arial" w:eastAsia="Times New Roman" w:hAnsi="Arial" w:cs="Arial"/>
          <w:color w:val="333333"/>
          <w:sz w:val="21"/>
          <w:szCs w:val="21"/>
          <w:u w:val="single"/>
        </w:rPr>
        <w:t>F</w:t>
      </w:r>
      <w:ins w:id="17" w:author="Unknown">
        <w:r w:rsidRPr="00BC0EE8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or Simple SELECT query execution across the same partition</w:t>
        </w:r>
      </w:ins>
    </w:p>
    <w:p w:rsidR="00BC0EE8" w:rsidRPr="00BC0EE8" w:rsidRDefault="00BC0EE8" w:rsidP="00BC0EE8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BC0EE8">
        <w:rPr>
          <w:rFonts w:ascii="Arial" w:eastAsia="Times New Roman" w:hAnsi="Arial" w:cs="Arial"/>
          <w:color w:val="333333"/>
          <w:sz w:val="21"/>
          <w:szCs w:val="21"/>
        </w:rPr>
        <w:t>Elapsed Time: micro seconds 109377 + 93711 + 109377 (w Part)</w:t>
      </w:r>
    </w:p>
    <w:p w:rsidR="00BC0EE8" w:rsidRPr="00BC0EE8" w:rsidRDefault="00BC0EE8" w:rsidP="00BC0EE8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BC0EE8">
        <w:rPr>
          <w:rFonts w:ascii="Arial" w:eastAsia="Times New Roman" w:hAnsi="Arial" w:cs="Arial"/>
          <w:color w:val="333333"/>
          <w:sz w:val="21"/>
          <w:szCs w:val="21"/>
        </w:rPr>
        <w:t>Elapsed Time: micro seconds 390614 + 218754 + 218751 (w/o part)</w:t>
      </w:r>
    </w:p>
    <w:p w:rsidR="00BC0EE8" w:rsidRPr="00BC0EE8" w:rsidRDefault="00BC0EE8" w:rsidP="00BC0EE8">
      <w:pPr>
        <w:shd w:val="clear" w:color="auto" w:fill="F5F5F5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EE8">
        <w:rPr>
          <w:rFonts w:ascii="Arial" w:eastAsia="Times New Roman" w:hAnsi="Arial" w:cs="Arial"/>
          <w:b/>
          <w:bCs/>
          <w:color w:val="333333"/>
          <w:sz w:val="21"/>
          <w:szCs w:val="21"/>
        </w:rPr>
        <w:t>Result Summary:</w:t>
      </w:r>
      <w:r w:rsidRPr="00BC0EE8">
        <w:rPr>
          <w:rFonts w:ascii="Arial" w:eastAsia="Times New Roman" w:hAnsi="Arial" w:cs="Arial"/>
          <w:color w:val="333333"/>
          <w:sz w:val="21"/>
          <w:szCs w:val="21"/>
        </w:rPr>
        <w:t> In Partition Table, the queries are twice faster due to seeking in the same partition. However, these results may vary across partition</w:t>
      </w:r>
    </w:p>
    <w:p w:rsidR="00BC0EE8" w:rsidRPr="00BC0EE8" w:rsidRDefault="00BC0EE8" w:rsidP="00BC0EE8">
      <w:pPr>
        <w:shd w:val="clear" w:color="auto" w:fill="F5F5F5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EE8">
        <w:rPr>
          <w:rFonts w:ascii="Arial" w:eastAsia="Times New Roman" w:hAnsi="Arial" w:cs="Arial"/>
          <w:color w:val="333333"/>
          <w:sz w:val="21"/>
          <w:szCs w:val="21"/>
        </w:rPr>
        <w:t>F</w:t>
      </w:r>
      <w:ins w:id="18" w:author="Unknown">
        <w:r w:rsidRPr="00BC0EE8">
          <w:rPr>
            <w:rFonts w:ascii="Arial" w:eastAsia="Times New Roman" w:hAnsi="Arial" w:cs="Arial"/>
            <w:color w:val="333333"/>
            <w:sz w:val="21"/>
            <w:szCs w:val="21"/>
          </w:rPr>
          <w:t>or SELECT query execution across multiple partitions:</w:t>
        </w:r>
      </w:ins>
    </w:p>
    <w:p w:rsidR="00BC0EE8" w:rsidRPr="00BC0EE8" w:rsidRDefault="00BC0EE8" w:rsidP="00BC0EE8">
      <w:pPr>
        <w:shd w:val="clear" w:color="auto" w:fill="F5F5F5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EE8">
        <w:rPr>
          <w:rFonts w:ascii="Arial" w:eastAsia="Times New Roman" w:hAnsi="Arial" w:cs="Arial"/>
          <w:b/>
          <w:bCs/>
          <w:color w:val="333333"/>
          <w:sz w:val="21"/>
          <w:szCs w:val="21"/>
        </w:rPr>
        <w:t>Partitioned Table</w:t>
      </w:r>
      <w:proofErr w:type="gramStart"/>
      <w:r w:rsidRPr="00BC0EE8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  <w:proofErr w:type="gramEnd"/>
      <w:r w:rsidRPr="00BC0EE8">
        <w:rPr>
          <w:rFonts w:ascii="Arial" w:eastAsia="Times New Roman" w:hAnsi="Arial" w:cs="Arial"/>
          <w:color w:val="333333"/>
          <w:sz w:val="21"/>
          <w:szCs w:val="21"/>
        </w:rPr>
        <w:br/>
        <w:t>– (2056441 rows affected)</w:t>
      </w:r>
      <w:r w:rsidRPr="00BC0EE8">
        <w:rPr>
          <w:rFonts w:ascii="Arial" w:eastAsia="Times New Roman" w:hAnsi="Arial" w:cs="Arial"/>
          <w:color w:val="333333"/>
          <w:sz w:val="21"/>
          <w:szCs w:val="21"/>
        </w:rPr>
        <w:br/>
        <w:t>– Table '</w:t>
      </w:r>
      <w:proofErr w:type="spellStart"/>
      <w:r w:rsidRPr="00BC0EE8">
        <w:rPr>
          <w:rFonts w:ascii="Arial" w:eastAsia="Times New Roman" w:hAnsi="Arial" w:cs="Arial"/>
          <w:color w:val="333333"/>
          <w:sz w:val="21"/>
          <w:szCs w:val="21"/>
        </w:rPr>
        <w:t>TEST_with_Partition</w:t>
      </w:r>
      <w:proofErr w:type="spellEnd"/>
      <w:r w:rsidRPr="00BC0EE8">
        <w:rPr>
          <w:rFonts w:ascii="Arial" w:eastAsia="Times New Roman" w:hAnsi="Arial" w:cs="Arial"/>
          <w:color w:val="333333"/>
          <w:sz w:val="21"/>
          <w:szCs w:val="21"/>
        </w:rPr>
        <w:t xml:space="preserve">'. Scan count 3, logical reads 11154, </w:t>
      </w:r>
      <w:proofErr w:type="gramStart"/>
      <w:r w:rsidRPr="00BC0EE8">
        <w:rPr>
          <w:rFonts w:ascii="Arial" w:eastAsia="Times New Roman" w:hAnsi="Arial" w:cs="Arial"/>
          <w:color w:val="333333"/>
          <w:sz w:val="21"/>
          <w:szCs w:val="21"/>
        </w:rPr>
        <w:t>physical</w:t>
      </w:r>
      <w:proofErr w:type="gramEnd"/>
      <w:r w:rsidRPr="00BC0EE8">
        <w:rPr>
          <w:rFonts w:ascii="Arial" w:eastAsia="Times New Roman" w:hAnsi="Arial" w:cs="Arial"/>
          <w:color w:val="333333"/>
          <w:sz w:val="21"/>
          <w:szCs w:val="21"/>
        </w:rPr>
        <w:t xml:space="preserve"> reads 0, read-ahead reads 0, lob logical reads 0, lob physical reads 0, lob read-ahead reads 0.</w:t>
      </w:r>
      <w:r w:rsidRPr="00BC0EE8">
        <w:rPr>
          <w:rFonts w:ascii="Arial" w:eastAsia="Times New Roman" w:hAnsi="Arial" w:cs="Arial"/>
          <w:color w:val="333333"/>
          <w:sz w:val="21"/>
          <w:szCs w:val="21"/>
        </w:rPr>
        <w:br/>
        <w:t xml:space="preserve">– Result: CPU time = 687 </w:t>
      </w:r>
      <w:proofErr w:type="spellStart"/>
      <w:r w:rsidRPr="00BC0EE8">
        <w:rPr>
          <w:rFonts w:ascii="Arial" w:eastAsia="Times New Roman" w:hAnsi="Arial" w:cs="Arial"/>
          <w:color w:val="333333"/>
          <w:sz w:val="21"/>
          <w:szCs w:val="21"/>
        </w:rPr>
        <w:t>ms</w:t>
      </w:r>
      <w:proofErr w:type="spellEnd"/>
      <w:r w:rsidRPr="00BC0EE8">
        <w:rPr>
          <w:rFonts w:ascii="Arial" w:eastAsia="Times New Roman" w:hAnsi="Arial" w:cs="Arial"/>
          <w:color w:val="333333"/>
          <w:sz w:val="21"/>
          <w:szCs w:val="21"/>
        </w:rPr>
        <w:t xml:space="preserve">, elapsed time = 13790 </w:t>
      </w:r>
      <w:proofErr w:type="spellStart"/>
      <w:r w:rsidRPr="00BC0EE8">
        <w:rPr>
          <w:rFonts w:ascii="Arial" w:eastAsia="Times New Roman" w:hAnsi="Arial" w:cs="Arial"/>
          <w:color w:val="333333"/>
          <w:sz w:val="21"/>
          <w:szCs w:val="21"/>
        </w:rPr>
        <w:t>ms.</w:t>
      </w:r>
      <w:proofErr w:type="spellEnd"/>
    </w:p>
    <w:p w:rsidR="00BC0EE8" w:rsidRPr="00BC0EE8" w:rsidRDefault="00BC0EE8" w:rsidP="00BC0EE8">
      <w:pPr>
        <w:shd w:val="clear" w:color="auto" w:fill="F5F5F5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EE8">
        <w:rPr>
          <w:rFonts w:ascii="Arial" w:eastAsia="Times New Roman" w:hAnsi="Arial" w:cs="Arial"/>
          <w:b/>
          <w:bCs/>
          <w:color w:val="333333"/>
          <w:sz w:val="21"/>
          <w:szCs w:val="21"/>
        </w:rPr>
        <w:t>Non-Partitioned Table</w:t>
      </w:r>
      <w:proofErr w:type="gramStart"/>
      <w:r w:rsidRPr="00BC0EE8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  <w:proofErr w:type="gramEnd"/>
      <w:r w:rsidRPr="00BC0EE8">
        <w:rPr>
          <w:rFonts w:ascii="Arial" w:eastAsia="Times New Roman" w:hAnsi="Arial" w:cs="Arial"/>
          <w:color w:val="333333"/>
          <w:sz w:val="21"/>
          <w:szCs w:val="21"/>
        </w:rPr>
        <w:br/>
        <w:t>– (2056441 rows affected)</w:t>
      </w:r>
      <w:r w:rsidRPr="00BC0EE8">
        <w:rPr>
          <w:rFonts w:ascii="Arial" w:eastAsia="Times New Roman" w:hAnsi="Arial" w:cs="Arial"/>
          <w:color w:val="333333"/>
          <w:sz w:val="21"/>
          <w:szCs w:val="21"/>
        </w:rPr>
        <w:br/>
        <w:t>– Table '</w:t>
      </w:r>
      <w:proofErr w:type="spellStart"/>
      <w:r w:rsidRPr="00BC0EE8">
        <w:rPr>
          <w:rFonts w:ascii="Arial" w:eastAsia="Times New Roman" w:hAnsi="Arial" w:cs="Arial"/>
          <w:color w:val="333333"/>
          <w:sz w:val="21"/>
          <w:szCs w:val="21"/>
        </w:rPr>
        <w:t>TEST_without_Partition</w:t>
      </w:r>
      <w:proofErr w:type="spellEnd"/>
      <w:r w:rsidRPr="00BC0EE8">
        <w:rPr>
          <w:rFonts w:ascii="Arial" w:eastAsia="Times New Roman" w:hAnsi="Arial" w:cs="Arial"/>
          <w:color w:val="333333"/>
          <w:sz w:val="21"/>
          <w:szCs w:val="21"/>
        </w:rPr>
        <w:t xml:space="preserve">'. Scan count 3, logical reads 18588, </w:t>
      </w:r>
      <w:proofErr w:type="gramStart"/>
      <w:r w:rsidRPr="00BC0EE8">
        <w:rPr>
          <w:rFonts w:ascii="Arial" w:eastAsia="Times New Roman" w:hAnsi="Arial" w:cs="Arial"/>
          <w:color w:val="333333"/>
          <w:sz w:val="21"/>
          <w:szCs w:val="21"/>
        </w:rPr>
        <w:t>physical</w:t>
      </w:r>
      <w:proofErr w:type="gramEnd"/>
      <w:r w:rsidRPr="00BC0EE8">
        <w:rPr>
          <w:rFonts w:ascii="Arial" w:eastAsia="Times New Roman" w:hAnsi="Arial" w:cs="Arial"/>
          <w:color w:val="333333"/>
          <w:sz w:val="21"/>
          <w:szCs w:val="21"/>
        </w:rPr>
        <w:t xml:space="preserve"> reads 0, read-ahead reads 0, lob logical reads 0, lob physical reads 0, lob read-ahead reads 0.</w:t>
      </w:r>
      <w:r w:rsidRPr="00BC0EE8">
        <w:rPr>
          <w:rFonts w:ascii="Arial" w:eastAsia="Times New Roman" w:hAnsi="Arial" w:cs="Arial"/>
          <w:color w:val="333333"/>
          <w:sz w:val="21"/>
          <w:szCs w:val="21"/>
        </w:rPr>
        <w:br/>
        <w:t xml:space="preserve">– Result: CPU time = 1578 </w:t>
      </w:r>
      <w:proofErr w:type="spellStart"/>
      <w:r w:rsidRPr="00BC0EE8">
        <w:rPr>
          <w:rFonts w:ascii="Arial" w:eastAsia="Times New Roman" w:hAnsi="Arial" w:cs="Arial"/>
          <w:color w:val="333333"/>
          <w:sz w:val="21"/>
          <w:szCs w:val="21"/>
        </w:rPr>
        <w:t>ms</w:t>
      </w:r>
      <w:proofErr w:type="spellEnd"/>
      <w:r w:rsidRPr="00BC0EE8">
        <w:rPr>
          <w:rFonts w:ascii="Arial" w:eastAsia="Times New Roman" w:hAnsi="Arial" w:cs="Arial"/>
          <w:color w:val="333333"/>
          <w:sz w:val="21"/>
          <w:szCs w:val="21"/>
        </w:rPr>
        <w:t xml:space="preserve">, elapsed time = 12635 </w:t>
      </w:r>
      <w:proofErr w:type="spellStart"/>
      <w:r w:rsidRPr="00BC0EE8">
        <w:rPr>
          <w:rFonts w:ascii="Arial" w:eastAsia="Times New Roman" w:hAnsi="Arial" w:cs="Arial"/>
          <w:color w:val="333333"/>
          <w:sz w:val="21"/>
          <w:szCs w:val="21"/>
        </w:rPr>
        <w:t>ms.</w:t>
      </w:r>
      <w:proofErr w:type="spellEnd"/>
    </w:p>
    <w:p w:rsidR="00BC0EE8" w:rsidRPr="00BC0EE8" w:rsidRDefault="00BC0EE8" w:rsidP="00BC0EE8">
      <w:pPr>
        <w:shd w:val="clear" w:color="auto" w:fill="F5F5F5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EE8">
        <w:rPr>
          <w:rFonts w:ascii="Arial" w:eastAsia="Times New Roman" w:hAnsi="Arial" w:cs="Arial"/>
          <w:b/>
          <w:bCs/>
          <w:color w:val="333333"/>
          <w:sz w:val="21"/>
          <w:szCs w:val="21"/>
        </w:rPr>
        <w:t>Result Summary:</w:t>
      </w:r>
      <w:r w:rsidRPr="00BC0EE8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C0EE8">
        <w:rPr>
          <w:rFonts w:ascii="Arial" w:eastAsia="Times New Roman" w:hAnsi="Arial" w:cs="Arial"/>
          <w:color w:val="333333"/>
          <w:sz w:val="21"/>
          <w:szCs w:val="21"/>
        </w:rPr>
        <w:br/>
        <w:t>– In Partitioned Table, we require less number of logical reads. </w:t>
      </w:r>
      <w:r w:rsidRPr="00BC0EE8">
        <w:rPr>
          <w:rFonts w:ascii="Arial" w:eastAsia="Times New Roman" w:hAnsi="Arial" w:cs="Arial"/>
          <w:color w:val="333333"/>
          <w:sz w:val="21"/>
          <w:szCs w:val="21"/>
        </w:rPr>
        <w:br/>
        <w:t>– Queries are also </w:t>
      </w:r>
      <w:ins w:id="19" w:author="Unknown">
        <w:r w:rsidRPr="00BC0EE8">
          <w:rPr>
            <w:rFonts w:ascii="Arial" w:eastAsia="Times New Roman" w:hAnsi="Arial" w:cs="Arial"/>
            <w:color w:val="333333"/>
            <w:sz w:val="21"/>
            <w:szCs w:val="21"/>
          </w:rPr>
          <w:t>2.5 times</w:t>
        </w:r>
      </w:ins>
      <w:r w:rsidRPr="00BC0EE8">
        <w:rPr>
          <w:rFonts w:ascii="Arial" w:eastAsia="Times New Roman" w:hAnsi="Arial" w:cs="Arial"/>
          <w:color w:val="333333"/>
          <w:sz w:val="21"/>
          <w:szCs w:val="21"/>
        </w:rPr>
        <w:t> faster on Partition table (considering CPU time). </w:t>
      </w:r>
      <w:r w:rsidRPr="00BC0EE8">
        <w:rPr>
          <w:rFonts w:ascii="Arial" w:eastAsia="Times New Roman" w:hAnsi="Arial" w:cs="Arial"/>
          <w:color w:val="333333"/>
          <w:sz w:val="21"/>
          <w:szCs w:val="21"/>
        </w:rPr>
        <w:br/>
        <w:t>– However, the total elapsed times are </w:t>
      </w:r>
      <w:ins w:id="20" w:author="Unknown">
        <w:r w:rsidRPr="00BC0EE8">
          <w:rPr>
            <w:rFonts w:ascii="Arial" w:eastAsia="Times New Roman" w:hAnsi="Arial" w:cs="Arial"/>
            <w:color w:val="333333"/>
            <w:sz w:val="21"/>
            <w:szCs w:val="21"/>
          </w:rPr>
          <w:t>similar</w:t>
        </w:r>
      </w:ins>
      <w:r w:rsidRPr="00BC0EE8">
        <w:rPr>
          <w:rFonts w:ascii="Arial" w:eastAsia="Times New Roman" w:hAnsi="Arial" w:cs="Arial"/>
          <w:color w:val="333333"/>
          <w:sz w:val="21"/>
          <w:szCs w:val="21"/>
        </w:rPr>
        <w:t> (Non-Partitioned Table is usually is a little faster because it uses Parallelism)</w:t>
      </w:r>
      <w:r w:rsidRPr="00BC0EE8">
        <w:rPr>
          <w:rFonts w:ascii="Arial" w:eastAsia="Times New Roman" w:hAnsi="Arial" w:cs="Arial"/>
          <w:color w:val="333333"/>
          <w:sz w:val="21"/>
          <w:szCs w:val="21"/>
        </w:rPr>
        <w:br/>
        <w:t>– As a result, the faster CPU processing in Partitioned Table is overshadowed by the parallel processing in Non-Partitioned Table</w:t>
      </w:r>
    </w:p>
    <w:p w:rsidR="00BC0EE8" w:rsidRDefault="00BC0EE8" w:rsidP="00293BF6"/>
    <w:p w:rsidR="00BC0EE8" w:rsidRDefault="00BC0EE8" w:rsidP="00293BF6"/>
    <w:p w:rsidR="00BC0EE8" w:rsidRDefault="00BC0EE8" w:rsidP="00E70D03">
      <w:pPr>
        <w:pStyle w:val="NormalWeb"/>
        <w:shd w:val="clear" w:color="auto" w:fill="F5F5F5"/>
        <w:spacing w:before="0" w:beforeAutospacing="0" w:after="0" w:afterAutospacing="0"/>
        <w:outlineLvl w:val="1"/>
        <w:rPr>
          <w:rFonts w:ascii="Arial" w:hAnsi="Arial" w:cs="Arial"/>
          <w:color w:val="333333"/>
          <w:sz w:val="21"/>
          <w:szCs w:val="21"/>
        </w:rPr>
      </w:pPr>
      <w:bookmarkStart w:id="21" w:name="_Toc14440599"/>
      <w:r>
        <w:rPr>
          <w:rFonts w:ascii="Arial" w:hAnsi="Arial" w:cs="Arial"/>
          <w:b/>
          <w:bCs/>
          <w:color w:val="333333"/>
          <w:sz w:val="21"/>
          <w:szCs w:val="21"/>
        </w:rPr>
        <w:t>2. Aggregation SELECT Query</w:t>
      </w:r>
      <w:bookmarkEnd w:id="21"/>
    </w:p>
    <w:p w:rsidR="00BC0EE8" w:rsidRDefault="00BC0EE8" w:rsidP="00BC0EE8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Partitioned Table</w:t>
      </w:r>
      <w:r>
        <w:rPr>
          <w:rFonts w:ascii="Arial" w:hAnsi="Arial" w:cs="Arial"/>
          <w:color w:val="333333"/>
          <w:sz w:val="21"/>
          <w:szCs w:val="21"/>
        </w:rPr>
        <w:br/>
        <w:t xml:space="preserve">– Result: CPU time = 1563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elapsed time = 842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ms.</w:t>
      </w:r>
      <w:proofErr w:type="spellEnd"/>
    </w:p>
    <w:p w:rsidR="00BC0EE8" w:rsidRDefault="00BC0EE8" w:rsidP="00BC0EE8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Non-Partitioned Table</w:t>
      </w:r>
      <w:r>
        <w:rPr>
          <w:rFonts w:ascii="Arial" w:hAnsi="Arial" w:cs="Arial"/>
          <w:color w:val="333333"/>
          <w:sz w:val="21"/>
          <w:szCs w:val="21"/>
        </w:rPr>
        <w:br/>
        <w:t xml:space="preserve">– Result: CPU time = 1280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elapsed time = 634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ms</w:t>
      </w:r>
      <w:proofErr w:type="spellEnd"/>
    </w:p>
    <w:p w:rsidR="00BC0EE8" w:rsidRDefault="00BC0EE8" w:rsidP="00BC0EE8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Result Summary</w:t>
      </w:r>
      <w:proofErr w:type="gramStart"/>
      <w:r>
        <w:rPr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– SQL Server uses Parallelism for both partitioned and non-partitioned tables.</w:t>
      </w:r>
      <w:r>
        <w:rPr>
          <w:rFonts w:ascii="Arial" w:hAnsi="Arial" w:cs="Arial"/>
          <w:color w:val="333333"/>
          <w:sz w:val="21"/>
          <w:szCs w:val="21"/>
        </w:rPr>
        <w:br/>
        <w:t>– Again, queries in the non-partitioned table perform faster than that of partitioned table</w:t>
      </w:r>
    </w:p>
    <w:p w:rsidR="00C5236D" w:rsidRDefault="00C5236D" w:rsidP="00293BF6"/>
    <w:p w:rsidR="005B442E" w:rsidRDefault="005B442E" w:rsidP="005B442E">
      <w:pPr>
        <w:pStyle w:val="NormalWeb"/>
        <w:shd w:val="clear" w:color="auto" w:fill="F5F5F5"/>
        <w:spacing w:before="0" w:beforeAutospacing="0" w:after="0" w:afterAutospacing="0"/>
        <w:outlineLvl w:val="1"/>
        <w:rPr>
          <w:rFonts w:ascii="Arial" w:hAnsi="Arial" w:cs="Arial"/>
          <w:color w:val="333333"/>
          <w:sz w:val="21"/>
          <w:szCs w:val="21"/>
        </w:rPr>
      </w:pPr>
      <w:bookmarkStart w:id="22" w:name="_Toc14440600"/>
      <w:r>
        <w:rPr>
          <w:rFonts w:ascii="Arial" w:hAnsi="Arial" w:cs="Arial"/>
          <w:b/>
          <w:bCs/>
          <w:color w:val="333333"/>
          <w:sz w:val="21"/>
          <w:szCs w:val="21"/>
        </w:rPr>
        <w:t>3. Parallel Performance Check:</w:t>
      </w:r>
      <w:bookmarkEnd w:id="22"/>
    </w:p>
    <w:p w:rsidR="005B442E" w:rsidRDefault="005B442E" w:rsidP="005B442E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Ran 5 different queries on the same on 5 different tabs (on 5 different partitions)</w:t>
      </w:r>
    </w:p>
    <w:p w:rsidR="005B442E" w:rsidRDefault="005B442E" w:rsidP="005B442E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Partitioned Table</w:t>
      </w:r>
      <w:r>
        <w:rPr>
          <w:rFonts w:ascii="Arial" w:hAnsi="Arial" w:cs="Arial"/>
          <w:color w:val="333333"/>
          <w:sz w:val="21"/>
          <w:szCs w:val="21"/>
        </w:rPr>
        <w:br/>
        <w:t xml:space="preserve">– Result: elapsed time = 10220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ms.</w:t>
      </w:r>
      <w:proofErr w:type="spellEnd"/>
    </w:p>
    <w:p w:rsidR="005B442E" w:rsidRDefault="005B442E" w:rsidP="005B442E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Non-Partitioned Table</w:t>
      </w:r>
      <w:r>
        <w:rPr>
          <w:rFonts w:ascii="Arial" w:hAnsi="Arial" w:cs="Arial"/>
          <w:color w:val="333333"/>
          <w:sz w:val="21"/>
          <w:szCs w:val="21"/>
        </w:rPr>
        <w:br/>
        <w:t xml:space="preserve">– Result: elapsed time = 11042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ms</w:t>
      </w:r>
      <w:proofErr w:type="spellEnd"/>
    </w:p>
    <w:p w:rsidR="005B442E" w:rsidRDefault="005B442E" w:rsidP="005B442E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Result Summary</w:t>
      </w:r>
      <w:proofErr w:type="gramStart"/>
      <w:r>
        <w:rPr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– Both partition and non-partition tables have similar query speed</w:t>
      </w:r>
      <w:r>
        <w:rPr>
          <w:rFonts w:ascii="Arial" w:hAnsi="Arial" w:cs="Arial"/>
          <w:color w:val="333333"/>
          <w:sz w:val="21"/>
          <w:szCs w:val="21"/>
        </w:rPr>
        <w:br/>
        <w:t>– However, partition table is a little faster</w:t>
      </w:r>
    </w:p>
    <w:p w:rsidR="00E70D03" w:rsidRDefault="00E70D03" w:rsidP="00293BF6"/>
    <w:p w:rsidR="00F56DED" w:rsidRDefault="00C24C62" w:rsidP="00C24C62">
      <w:pPr>
        <w:pStyle w:val="Heading1"/>
        <w:rPr>
          <w:b/>
          <w:sz w:val="24"/>
        </w:rPr>
      </w:pPr>
      <w:r w:rsidRPr="00C24C62">
        <w:rPr>
          <w:b/>
          <w:sz w:val="24"/>
        </w:rPr>
        <w:t xml:space="preserve">Partition </w:t>
      </w:r>
      <w:r w:rsidR="005723C3">
        <w:rPr>
          <w:b/>
          <w:sz w:val="24"/>
        </w:rPr>
        <w:t>SW</w:t>
      </w:r>
      <w:r w:rsidRPr="00C24C62">
        <w:rPr>
          <w:b/>
          <w:sz w:val="24"/>
        </w:rPr>
        <w:t>I</w:t>
      </w:r>
      <w:r w:rsidR="005723C3">
        <w:rPr>
          <w:b/>
          <w:sz w:val="24"/>
        </w:rPr>
        <w:t>T</w:t>
      </w:r>
      <w:r w:rsidRPr="00C24C62">
        <w:rPr>
          <w:b/>
          <w:sz w:val="24"/>
        </w:rPr>
        <w:t>CH:</w:t>
      </w:r>
      <w:r w:rsidR="003707C8">
        <w:rPr>
          <w:b/>
          <w:sz w:val="24"/>
        </w:rPr>
        <w:t xml:space="preserve"> [</w:t>
      </w:r>
      <w:hyperlink r:id="rId17" w:history="1">
        <w:r w:rsidR="003707C8" w:rsidRPr="003707C8">
          <w:rPr>
            <w:rStyle w:val="Hyperlink"/>
            <w:b/>
            <w:sz w:val="24"/>
          </w:rPr>
          <w:t>Link</w:t>
        </w:r>
      </w:hyperlink>
      <w:r w:rsidR="003707C8">
        <w:rPr>
          <w:b/>
          <w:sz w:val="24"/>
        </w:rPr>
        <w:t>]</w:t>
      </w:r>
    </w:p>
    <w:p w:rsidR="008B2EE2" w:rsidRDefault="0077037B" w:rsidP="0077037B">
      <w:pPr>
        <w:pStyle w:val="Heading2"/>
        <w:rPr>
          <w:b/>
          <w:sz w:val="24"/>
        </w:rPr>
      </w:pPr>
      <w:r w:rsidRPr="0077037B">
        <w:rPr>
          <w:b/>
          <w:sz w:val="24"/>
        </w:rPr>
        <w:t xml:space="preserve">SWITCH IN: </w:t>
      </w:r>
    </w:p>
    <w:p w:rsidR="00F449A7" w:rsidRDefault="00346583" w:rsidP="00F449A7">
      <w:pPr>
        <w:pStyle w:val="ListParagraph"/>
        <w:numPr>
          <w:ilvl w:val="0"/>
          <w:numId w:val="4"/>
        </w:numPr>
        <w:outlineLvl w:val="2"/>
      </w:pPr>
      <w:r w:rsidRPr="00346583">
        <w:t xml:space="preserve">Create a new </w:t>
      </w:r>
      <w:proofErr w:type="spellStart"/>
      <w:r w:rsidR="00633726" w:rsidRPr="00346583">
        <w:t>Filegroup</w:t>
      </w:r>
      <w:proofErr w:type="spellEnd"/>
    </w:p>
    <w:p w:rsidR="00F449A7" w:rsidRDefault="002224D3" w:rsidP="000349C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E4DA74" wp14:editId="169D91A6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715000" cy="485775"/>
                <wp:effectExtent l="0" t="0" r="19050" b="28575"/>
                <wp:wrapTopAndBottom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85775"/>
                        </a:xfrm>
                        <a:prstGeom prst="roundRect">
                          <a:avLst>
                            <a:gd name="adj" fmla="val 7355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9A7" w:rsidRPr="000A079A" w:rsidRDefault="00F449A7" w:rsidP="00F449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DATABASE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PartitionThis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FILEGROUP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DailyFG7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4DA74" id="Rounded Rectangle 9" o:spid="_x0000_s1032" style="position:absolute;margin-left:398.8pt;margin-top:.75pt;width:450pt;height:38.25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48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F449A7" w:rsidRPr="000A079A" w:rsidRDefault="00F449A7" w:rsidP="00F449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DATABASE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PartitionThis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FILEGROUP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DailyFG7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346583" w:rsidRDefault="00A27A27" w:rsidP="00633726">
      <w:pPr>
        <w:pStyle w:val="ListParagraph"/>
        <w:numPr>
          <w:ilvl w:val="0"/>
          <w:numId w:val="4"/>
        </w:numPr>
        <w:outlineLvl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6ADAC8" wp14:editId="2757E913">
                <wp:simplePos x="0" y="0"/>
                <wp:positionH relativeFrom="margin">
                  <wp:align>right</wp:align>
                </wp:positionH>
                <wp:positionV relativeFrom="paragraph">
                  <wp:posOffset>320040</wp:posOffset>
                </wp:positionV>
                <wp:extent cx="5715000" cy="3190875"/>
                <wp:effectExtent l="0" t="0" r="19050" b="28575"/>
                <wp:wrapTopAndBottom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190875"/>
                        </a:xfrm>
                        <a:prstGeom prst="roundRect">
                          <a:avLst>
                            <a:gd name="adj" fmla="val 7355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00" w:rsidRDefault="00887E00" w:rsidP="00887E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@path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256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TINYINT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4000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887E00" w:rsidRDefault="00887E00" w:rsidP="00887E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 @path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LEFT(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physical_name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physical_name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887E00" w:rsidRDefault="00887E00" w:rsidP="00887E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database_files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PartitionThis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87E00" w:rsidRDefault="00887E00" w:rsidP="00887E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RAISERROR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N'The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path is: %s'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@path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887E00" w:rsidRDefault="00887E00" w:rsidP="00887E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887E00" w:rsidRDefault="00887E00" w:rsidP="00887E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7</w:t>
                            </w:r>
                          </w:p>
                          <w:p w:rsidR="00887E00" w:rsidRDefault="00887E00" w:rsidP="00887E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:rsidR="00887E00" w:rsidRDefault="00887E00" w:rsidP="00887E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N'ALTER DATABASE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PartitionThis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ADD FILE (name=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DailyF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', </w:t>
                            </w:r>
                          </w:p>
                          <w:p w:rsidR="00887E00" w:rsidRDefault="00887E00" w:rsidP="00887E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ab/>
                              <w:t xml:space="preserve"> filename='''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@path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N'F'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ndf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''',</w:t>
                            </w:r>
                          </w:p>
                          <w:p w:rsidR="00887E00" w:rsidRDefault="00887E00" w:rsidP="00887E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size=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128MB,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filegrowth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=256MB) TO FILEGROUP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DailyFG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:rsidR="00887E00" w:rsidRDefault="00887E00" w:rsidP="00887E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--show the command we're running</w:t>
                            </w:r>
                          </w:p>
                          <w:p w:rsidR="00887E00" w:rsidRDefault="00887E00" w:rsidP="00887E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RAISERROR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@sql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887E00" w:rsidRDefault="00887E00" w:rsidP="00887E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887E00" w:rsidRDefault="00887E00" w:rsidP="00887E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--run it</w:t>
                            </w:r>
                          </w:p>
                          <w:p w:rsidR="00887E00" w:rsidRDefault="00887E00" w:rsidP="00887E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EXEC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sp_executesql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sql</w:t>
                            </w:r>
                            <w:proofErr w:type="spellEnd"/>
                          </w:p>
                          <w:p w:rsidR="00887E00" w:rsidRDefault="00887E00" w:rsidP="00887E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:rsidR="00A27A27" w:rsidRPr="000A079A" w:rsidRDefault="00887E00" w:rsidP="00887E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ADAC8" id="Rounded Rectangle 10" o:spid="_x0000_s1033" style="position:absolute;left:0;text-align:left;margin-left:398.8pt;margin-top:25.2pt;width:450pt;height:251.25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48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887E00" w:rsidRDefault="00887E00" w:rsidP="00887E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@path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256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TINYINT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sql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4000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);</w:t>
                      </w:r>
                    </w:p>
                    <w:p w:rsidR="00887E00" w:rsidRDefault="00887E00" w:rsidP="00887E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 @path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LEFT(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physical_name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LEN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physical_name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)-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887E00" w:rsidRDefault="00887E00" w:rsidP="00887E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database_files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PartitionThis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  <w:p w:rsidR="00887E00" w:rsidRDefault="00887E00" w:rsidP="00887E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RAISERROR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N'The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path is: %s'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@path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);</w:t>
                      </w:r>
                    </w:p>
                    <w:p w:rsidR="00887E00" w:rsidRDefault="00887E00" w:rsidP="00887E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887E00" w:rsidRDefault="00887E00" w:rsidP="00887E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7</w:t>
                      </w:r>
                    </w:p>
                    <w:p w:rsidR="00887E00" w:rsidRDefault="00887E00" w:rsidP="00887E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:rsidR="00887E00" w:rsidRDefault="00887E00" w:rsidP="00887E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sql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N'ALTER DATABASE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PartitionThis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ADD FILE (name=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DailyF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', </w:t>
                      </w:r>
                    </w:p>
                    <w:p w:rsidR="00887E00" w:rsidRDefault="00887E00" w:rsidP="00887E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ab/>
                        <w:t xml:space="preserve"> filename='''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@path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N'F'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ndf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''',</w:t>
                      </w:r>
                    </w:p>
                    <w:p w:rsidR="00887E00" w:rsidRDefault="00887E00" w:rsidP="00887E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size=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128MB,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filegrowth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=256MB) TO FILEGROUP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DailyFG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</w:t>
                      </w:r>
                    </w:p>
                    <w:p w:rsidR="00887E00" w:rsidRDefault="00887E00" w:rsidP="00887E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--show the command we're running</w:t>
                      </w:r>
                    </w:p>
                    <w:p w:rsidR="00887E00" w:rsidRDefault="00887E00" w:rsidP="00887E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RAISERROR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@sql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:rsidR="00887E00" w:rsidRDefault="00887E00" w:rsidP="00887E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:rsidR="00887E00" w:rsidRDefault="00887E00" w:rsidP="00887E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--run it</w:t>
                      </w:r>
                    </w:p>
                    <w:p w:rsidR="00887E00" w:rsidRDefault="00887E00" w:rsidP="00887E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EXEC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sp_executesql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sql</w:t>
                      </w:r>
                      <w:proofErr w:type="spellEnd"/>
                    </w:p>
                    <w:p w:rsidR="00887E00" w:rsidRDefault="00887E00" w:rsidP="00887E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</w:p>
                    <w:p w:rsidR="00A27A27" w:rsidRPr="000A079A" w:rsidRDefault="00887E00" w:rsidP="00887E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346583" w:rsidRPr="00346583">
        <w:t xml:space="preserve">Add </w:t>
      </w:r>
      <w:r w:rsidRPr="00346583">
        <w:t xml:space="preserve">File </w:t>
      </w:r>
      <w:r w:rsidR="00346583" w:rsidRPr="00346583">
        <w:t xml:space="preserve">to the </w:t>
      </w:r>
      <w:proofErr w:type="spellStart"/>
      <w:r w:rsidR="00633726" w:rsidRPr="00346583">
        <w:t>Filegroup</w:t>
      </w:r>
      <w:proofErr w:type="spellEnd"/>
    </w:p>
    <w:p w:rsidR="00A27A27" w:rsidRDefault="00A27A27" w:rsidP="00A27A27">
      <w:pPr>
        <w:pStyle w:val="ListParagraph"/>
      </w:pPr>
    </w:p>
    <w:p w:rsidR="00A27A27" w:rsidRDefault="00A27A27" w:rsidP="000349C0">
      <w:pPr>
        <w:pStyle w:val="ListParagraph"/>
      </w:pPr>
    </w:p>
    <w:p w:rsidR="00346583" w:rsidRDefault="00346583" w:rsidP="00633726">
      <w:pPr>
        <w:pStyle w:val="ListParagraph"/>
        <w:numPr>
          <w:ilvl w:val="0"/>
          <w:numId w:val="4"/>
        </w:numPr>
        <w:outlineLvl w:val="2"/>
      </w:pPr>
      <w:r w:rsidRPr="00346583">
        <w:t>Create a new staging table</w:t>
      </w:r>
    </w:p>
    <w:p w:rsidR="00167BF5" w:rsidRDefault="00167BF5" w:rsidP="000349C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72C7B8" wp14:editId="2E64C2D9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5915025" cy="1590675"/>
                <wp:effectExtent l="0" t="0" r="28575" b="28575"/>
                <wp:wrapTopAndBottom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590675"/>
                        </a:xfrm>
                        <a:prstGeom prst="roundRect">
                          <a:avLst>
                            <a:gd name="adj" fmla="val 7355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59A" w:rsidRDefault="0029259A" w:rsidP="002925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--Why are we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seeding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the identity here?</w:t>
                            </w:r>
                          </w:p>
                          <w:p w:rsidR="0029259A" w:rsidRDefault="0029259A" w:rsidP="002925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--What would happen if we didn't?</w:t>
                            </w:r>
                          </w:p>
                          <w:p w:rsidR="0029259A" w:rsidRDefault="0029259A" w:rsidP="002925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: this reduces the amount of contention for locks/resource on the primary table</w:t>
                            </w:r>
                          </w:p>
                          <w:p w:rsidR="00167BF5" w:rsidRDefault="00167BF5" w:rsidP="00167B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OrdersDailyLoad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:rsidR="00167BF5" w:rsidRDefault="00167BF5" w:rsidP="00167B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OrderDate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DATETIME2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NULL,</w:t>
                            </w:r>
                          </w:p>
                          <w:p w:rsidR="00167BF5" w:rsidRDefault="00167BF5" w:rsidP="00167B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OrderId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IDENTITY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10001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NULL,</w:t>
                            </w:r>
                          </w:p>
                          <w:p w:rsidR="00167BF5" w:rsidRDefault="00167BF5" w:rsidP="00167B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OrderName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256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</w:p>
                          <w:p w:rsidR="00167BF5" w:rsidRDefault="00167BF5" w:rsidP="00167B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[DailyFG6]</w:t>
                            </w:r>
                          </w:p>
                          <w:p w:rsidR="00167BF5" w:rsidRPr="000A079A" w:rsidRDefault="00167BF5" w:rsidP="00167B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2C7B8" id="Rounded Rectangle 11" o:spid="_x0000_s1034" style="position:absolute;left:0;text-align:left;margin-left:414.55pt;margin-top:14.3pt;width:465.75pt;height:125.2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8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29259A" w:rsidRDefault="0029259A" w:rsidP="002925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--Why are we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seeding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the identity here?</w:t>
                      </w:r>
                    </w:p>
                    <w:p w:rsidR="0029259A" w:rsidRDefault="0029259A" w:rsidP="002925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--What would happen if we didn't?</w:t>
                      </w:r>
                    </w:p>
                    <w:p w:rsidR="0029259A" w:rsidRDefault="0029259A" w:rsidP="002925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Ans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: this reduces the amount of contention for locks/resource on the primary table</w:t>
                      </w:r>
                    </w:p>
                    <w:p w:rsidR="00167BF5" w:rsidRDefault="00167BF5" w:rsidP="00167B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OrdersDailyLoad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</w:p>
                    <w:p w:rsidR="00167BF5" w:rsidRDefault="00167BF5" w:rsidP="00167B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OrderDate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DATETIME2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NULL,</w:t>
                      </w:r>
                    </w:p>
                    <w:p w:rsidR="00167BF5" w:rsidRDefault="00167BF5" w:rsidP="00167B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OrderId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IDENTITY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10001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NULL,</w:t>
                      </w:r>
                    </w:p>
                    <w:p w:rsidR="00167BF5" w:rsidRDefault="00167BF5" w:rsidP="00167B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OrderName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256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</w:p>
                    <w:p w:rsidR="00167BF5" w:rsidRDefault="00167BF5" w:rsidP="00167B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[DailyFG6]</w:t>
                      </w:r>
                    </w:p>
                    <w:p w:rsidR="00167BF5" w:rsidRPr="000A079A" w:rsidRDefault="00167BF5" w:rsidP="00167B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346583" w:rsidRDefault="00346583" w:rsidP="00633726">
      <w:pPr>
        <w:pStyle w:val="ListParagraph"/>
        <w:numPr>
          <w:ilvl w:val="0"/>
          <w:numId w:val="4"/>
        </w:numPr>
        <w:outlineLvl w:val="2"/>
      </w:pPr>
      <w:r w:rsidRPr="00346583">
        <w:t>Add data to our new table</w:t>
      </w:r>
    </w:p>
    <w:p w:rsidR="00A12F6C" w:rsidRDefault="00A12F6C" w:rsidP="00A12F6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55DA6D" wp14:editId="29A973F2">
                <wp:simplePos x="0" y="0"/>
                <wp:positionH relativeFrom="margin">
                  <wp:posOffset>0</wp:posOffset>
                </wp:positionH>
                <wp:positionV relativeFrom="paragraph">
                  <wp:posOffset>285750</wp:posOffset>
                </wp:positionV>
                <wp:extent cx="5915025" cy="1590675"/>
                <wp:effectExtent l="0" t="0" r="28575" b="28575"/>
                <wp:wrapTopAndBottom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590675"/>
                        </a:xfrm>
                        <a:prstGeom prst="roundRect">
                          <a:avLst>
                            <a:gd name="adj" fmla="val 7355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6C" w:rsidRDefault="00A12F6C" w:rsidP="00A12F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OrdersDailyLoad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OrderDate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OrderName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A12F6C" w:rsidRDefault="00A12F6C" w:rsidP="00A12F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DATEADD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SECOND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A12F6C" w:rsidRDefault="00A12F6C" w:rsidP="00A12F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DATEADD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SYSDATETIME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DATETIME2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OrderDate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A12F6C" w:rsidRDefault="00A12F6C" w:rsidP="00A12F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%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3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'Bow and Arrow'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%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2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 </w:t>
                            </w:r>
                          </w:p>
                          <w:p w:rsidR="00A12F6C" w:rsidRDefault="00A12F6C" w:rsidP="00A12F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'First Aid Kit'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:rsidR="00A12F6C" w:rsidRDefault="00A12F6C" w:rsidP="00A12F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'Pen'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A12F6C" w:rsidRDefault="00A12F6C" w:rsidP="00A12F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OrderName</w:t>
                            </w:r>
                            <w:proofErr w:type="spellEnd"/>
                          </w:p>
                          <w:p w:rsidR="00A12F6C" w:rsidRDefault="00A12F6C" w:rsidP="00A12F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tally_ten_thousands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</w:t>
                            </w:r>
                          </w:p>
                          <w:p w:rsidR="00A12F6C" w:rsidRDefault="00A12F6C" w:rsidP="00A12F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5000</w:t>
                            </w:r>
                          </w:p>
                          <w:p w:rsidR="00A12F6C" w:rsidRPr="000A079A" w:rsidRDefault="00A12F6C" w:rsidP="00A12F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55DA6D" id="Rounded Rectangle 12" o:spid="_x0000_s1035" style="position:absolute;margin-left:0;margin-top:22.5pt;width:465.75pt;height:125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8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A12F6C" w:rsidRDefault="00A12F6C" w:rsidP="00A12F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OrdersDailyLoad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OrderDate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OrderName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A12F6C" w:rsidRDefault="00A12F6C" w:rsidP="00A12F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DATEADD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SECOND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A12F6C" w:rsidRDefault="00A12F6C" w:rsidP="00A12F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DATEADD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SYSDATETIME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DATETIME2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OrderDate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:rsidR="00A12F6C" w:rsidRDefault="00A12F6C" w:rsidP="00A12F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%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3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'Bow and Arrow'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%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2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 </w:t>
                      </w:r>
                    </w:p>
                    <w:p w:rsidR="00A12F6C" w:rsidRDefault="00A12F6C" w:rsidP="00A12F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'First Aid Kit'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</w:p>
                    <w:p w:rsidR="00A12F6C" w:rsidRDefault="00A12F6C" w:rsidP="00A12F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'Pen'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A12F6C" w:rsidRDefault="00A12F6C" w:rsidP="00A12F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OrderName</w:t>
                      </w:r>
                      <w:proofErr w:type="spellEnd"/>
                    </w:p>
                    <w:p w:rsidR="00A12F6C" w:rsidRDefault="00A12F6C" w:rsidP="00A12F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tally_ten_thousands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</w:t>
                      </w:r>
                    </w:p>
                    <w:p w:rsidR="00A12F6C" w:rsidRDefault="00A12F6C" w:rsidP="00A12F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5000</w:t>
                      </w:r>
                    </w:p>
                    <w:p w:rsidR="00A12F6C" w:rsidRPr="000A079A" w:rsidRDefault="00A12F6C" w:rsidP="00A12F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1D66AB" w:rsidRDefault="001D66AB" w:rsidP="00633726">
      <w:pPr>
        <w:pStyle w:val="ListParagraph"/>
        <w:numPr>
          <w:ilvl w:val="0"/>
          <w:numId w:val="4"/>
        </w:numPr>
        <w:outlineLvl w:val="2"/>
      </w:pPr>
      <w:r>
        <w:t>Add necessary constraints, clustered index, boundary check</w:t>
      </w:r>
    </w:p>
    <w:p w:rsidR="001D66AB" w:rsidRDefault="00B15B87" w:rsidP="001D66A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00264A" wp14:editId="42C9A266">
                <wp:simplePos x="0" y="0"/>
                <wp:positionH relativeFrom="margin">
                  <wp:align>right</wp:align>
                </wp:positionH>
                <wp:positionV relativeFrom="paragraph">
                  <wp:posOffset>177800</wp:posOffset>
                </wp:positionV>
                <wp:extent cx="5915025" cy="2571750"/>
                <wp:effectExtent l="0" t="0" r="28575" b="19050"/>
                <wp:wrapTopAndBottom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571750"/>
                        </a:xfrm>
                        <a:prstGeom prst="roundRect">
                          <a:avLst>
                            <a:gd name="adj" fmla="val 7355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--Create indexes on our staging table</w:t>
                            </w:r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OrdersDailyLoad</w:t>
                            </w:r>
                            <w:proofErr w:type="spellEnd"/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PKOrdersDailyLoad</w:t>
                            </w:r>
                            <w:proofErr w:type="spellEnd"/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PRIMARY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CLUSTERED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OrderDate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OrderId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GO</w:t>
                            </w:r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:rsidR="00B15B87" w:rsidRP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--Create the aligned NC as well. It can have a different name.</w:t>
                            </w:r>
                          </w:p>
                          <w:p w:rsidR="00B15B87" w:rsidRP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15B8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CREATE</w:t>
                            </w:r>
                            <w:r w:rsidRPr="00B15B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B15B8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NONCLUSTERED</w:t>
                            </w:r>
                            <w:r w:rsidRPr="00B15B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B15B8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INDEX</w:t>
                            </w:r>
                            <w:r w:rsidRPr="00B15B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15B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NCOrderIdOrdersDailyLoad</w:t>
                            </w:r>
                            <w:proofErr w:type="spellEnd"/>
                            <w:r w:rsidRPr="00B15B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B15B8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 w:rsidRPr="00B15B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15B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OrdersDailyLoad</w:t>
                            </w:r>
                            <w:proofErr w:type="spellEnd"/>
                            <w:r w:rsidRPr="00B15B8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15B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OrderId</w:t>
                            </w:r>
                            <w:proofErr w:type="spellEnd"/>
                            <w:r w:rsidRPr="00B15B8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 w:rsidRPr="00B15B8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GO</w:t>
                            </w:r>
                          </w:p>
                          <w:p w:rsidR="00E640C5" w:rsidRDefault="00E640C5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:rsidR="00E640C5" w:rsidRDefault="00E640C5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--We must disable (or drop) this non-aligned index to make switching work</w:t>
                            </w:r>
                          </w:p>
                          <w:p w:rsidR="00E640C5" w:rsidRDefault="00E640C5" w:rsidP="00E64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NCOrderNameOrdersDailyNonAligned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OrdersDaily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DISABLE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E640C5" w:rsidRPr="00B15B87" w:rsidRDefault="00E640C5" w:rsidP="00E64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00264A" id="Rounded Rectangle 14" o:spid="_x0000_s1036" style="position:absolute;left:0;text-align:left;margin-left:414.55pt;margin-top:14pt;width:465.75pt;height:202.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8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--Create indexes on our staging table</w:t>
                      </w:r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OrdersDailyLoad</w:t>
                      </w:r>
                      <w:proofErr w:type="spellEnd"/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PKOrdersDailyLoad</w:t>
                      </w:r>
                      <w:proofErr w:type="spellEnd"/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PRIMARY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CLUSTERED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OrderDate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OrderId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GO</w:t>
                      </w:r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  <w:p w:rsidR="00B15B87" w:rsidRP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--Create the aligned NC as well. It can have a different name.</w:t>
                      </w:r>
                    </w:p>
                    <w:p w:rsidR="00B15B87" w:rsidRP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B15B8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CREATE</w:t>
                      </w:r>
                      <w:r w:rsidRPr="00B15B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B15B8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NONCLUSTERED</w:t>
                      </w:r>
                      <w:r w:rsidRPr="00B15B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B15B8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INDEX</w:t>
                      </w:r>
                      <w:r w:rsidRPr="00B15B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B15B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NCOrderIdOrdersDailyLoad</w:t>
                      </w:r>
                      <w:proofErr w:type="spellEnd"/>
                      <w:r w:rsidRPr="00B15B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B15B8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 w:rsidRPr="00B15B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B15B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OrdersDailyLoad</w:t>
                      </w:r>
                      <w:proofErr w:type="spellEnd"/>
                      <w:r w:rsidRPr="00B15B8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B15B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OrderId</w:t>
                      </w:r>
                      <w:proofErr w:type="spellEnd"/>
                      <w:r w:rsidRPr="00B15B8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 w:rsidRPr="00B15B8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GO</w:t>
                      </w:r>
                    </w:p>
                    <w:p w:rsidR="00E640C5" w:rsidRDefault="00E640C5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  <w:p w:rsidR="00E640C5" w:rsidRDefault="00E640C5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--We must disable (or drop) this non-aligned index to make switching work</w:t>
                      </w:r>
                    </w:p>
                    <w:p w:rsidR="00E640C5" w:rsidRDefault="00E640C5" w:rsidP="00E64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NCOrderNameOrdersDailyNonAligned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OrdersDaily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DISABLE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  <w:p w:rsidR="00E640C5" w:rsidRPr="00B15B87" w:rsidRDefault="00E640C5" w:rsidP="00E64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B15B87" w:rsidRDefault="00B15B87" w:rsidP="001439F7"/>
    <w:p w:rsidR="00B15B87" w:rsidRDefault="00B15B87" w:rsidP="001439F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3D9A4C" wp14:editId="3E5504AA">
                <wp:simplePos x="0" y="0"/>
                <wp:positionH relativeFrom="margin">
                  <wp:posOffset>57150</wp:posOffset>
                </wp:positionH>
                <wp:positionV relativeFrom="paragraph">
                  <wp:posOffset>0</wp:posOffset>
                </wp:positionV>
                <wp:extent cx="5915025" cy="4657725"/>
                <wp:effectExtent l="0" t="0" r="28575" b="28575"/>
                <wp:wrapTopAndBottom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657725"/>
                        </a:xfrm>
                        <a:prstGeom prst="roundRect">
                          <a:avLst>
                            <a:gd name="adj" fmla="val 7355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--Create two check constraints on the staging table.</w:t>
                            </w:r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--This will ensure data fits in with the allowed range </w:t>
                            </w:r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--for the partition we want to put it in</w:t>
                            </w:r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--Constraints WITH CHECK are required for switching in</w:t>
                            </w:r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--Create one constraint for the "low end"</w:t>
                            </w:r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tsql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)=</w:t>
                            </w:r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'ALTER TABLE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OrdersDailyLoad</w:t>
                            </w:r>
                            <w:proofErr w:type="spellEnd"/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WITH CHECK</w:t>
                            </w:r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ADD CONSTRAINT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CKOrdersDailyLoad_LowEnd</w:t>
                            </w:r>
                            <w:proofErr w:type="spellEnd"/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CHECK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OrderDate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&gt;= '''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convert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DATEADD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SYSDATETIME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''')'</w:t>
                            </w:r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--Display what we're running</w:t>
                            </w:r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RAISERROR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@tsql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--Run it</w:t>
                            </w:r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EXEC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sp_executesql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tsql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GO</w:t>
                            </w:r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--Create one constraint for the "high end"</w:t>
                            </w:r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tsql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)=</w:t>
                            </w:r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'ALTER TABLE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OrdersDailyLoad</w:t>
                            </w:r>
                            <w:proofErr w:type="spellEnd"/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WITH CHECK</w:t>
                            </w:r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ADD CONSTRAINT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CKOrdersDailyLoad_HighEnd</w:t>
                            </w:r>
                            <w:proofErr w:type="spellEnd"/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CHECK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OrderDate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&lt; '''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convert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DATEADD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SYSDATETIME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''')'</w:t>
                            </w:r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--Display what we're running</w:t>
                            </w:r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RAISERROR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@tsql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--Run it</w:t>
                            </w:r>
                          </w:p>
                          <w:p w:rsid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EXEC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sp_executesql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tsql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B15B87" w:rsidRPr="00B15B87" w:rsidRDefault="00B15B87" w:rsidP="00B15B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D9A4C" id="Rounded Rectangle 15" o:spid="_x0000_s1037" style="position:absolute;margin-left:4.5pt;margin-top:0;width:465.75pt;height:366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8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--Create two check constraints on the staging table.</w:t>
                      </w:r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--This will ensure data fits in with the allowed range </w:t>
                      </w:r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--for the partition we want to put it in</w:t>
                      </w:r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--Constraints WITH CHECK are required for switching in</w:t>
                      </w:r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--Create one constraint for the "low end"</w:t>
                      </w:r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tsql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)=</w:t>
                      </w:r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'ALTER TABLE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OrdersDailyLoad</w:t>
                      </w:r>
                      <w:proofErr w:type="spellEnd"/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WITH CHECK</w:t>
                      </w:r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ADD CONSTRAINT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CKOrdersDailyLoad_LowEnd</w:t>
                      </w:r>
                      <w:proofErr w:type="spellEnd"/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CHECK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OrderDate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&gt;= '''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convert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DATEADD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SYSDATETIME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''')'</w:t>
                      </w:r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--Display what we're running</w:t>
                      </w:r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RAISERROR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@tsql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--Run it</w:t>
                      </w:r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EXEC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sp_executesql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tsql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GO</w:t>
                      </w:r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--Create one constraint for the "high end"</w:t>
                      </w:r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tsql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)=</w:t>
                      </w:r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'ALTER TABLE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OrdersDailyLoad</w:t>
                      </w:r>
                      <w:proofErr w:type="spellEnd"/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WITH CHECK</w:t>
                      </w:r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ADD CONSTRAINT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CKOrdersDailyLoad_HighEnd</w:t>
                      </w:r>
                      <w:proofErr w:type="spellEnd"/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CHECK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OrderDate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&lt; '''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convert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DATEADD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SYSDATETIME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''')'</w:t>
                      </w:r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--Display what we're running</w:t>
                      </w:r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RAISERROR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@tsql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--Run it</w:t>
                      </w:r>
                    </w:p>
                    <w:p w:rsid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EXEC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sp_executesql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tsql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  <w:p w:rsidR="00B15B87" w:rsidRPr="00B15B87" w:rsidRDefault="00B15B87" w:rsidP="00B15B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B15B87" w:rsidRDefault="00B15B87" w:rsidP="00B15B87">
      <w:pPr>
        <w:pStyle w:val="ListParagraph"/>
      </w:pPr>
    </w:p>
    <w:p w:rsidR="00346583" w:rsidRDefault="00346583" w:rsidP="00633726">
      <w:pPr>
        <w:pStyle w:val="ListParagraph"/>
        <w:numPr>
          <w:ilvl w:val="0"/>
          <w:numId w:val="4"/>
        </w:numPr>
        <w:outlineLvl w:val="2"/>
      </w:pPr>
      <w:r w:rsidRPr="00346583">
        <w:t xml:space="preserve">Add the new </w:t>
      </w:r>
      <w:proofErr w:type="spellStart"/>
      <w:r w:rsidR="00633726" w:rsidRPr="00346583">
        <w:t>Filegroup</w:t>
      </w:r>
      <w:proofErr w:type="spellEnd"/>
      <w:r w:rsidR="00633726" w:rsidRPr="00346583">
        <w:t xml:space="preserve"> </w:t>
      </w:r>
      <w:r w:rsidRPr="00346583">
        <w:t>to the partition scheme</w:t>
      </w:r>
    </w:p>
    <w:p w:rsidR="00FB0146" w:rsidRDefault="001D66AB" w:rsidP="00FB014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1268DB" wp14:editId="764D7B43">
                <wp:simplePos x="0" y="0"/>
                <wp:positionH relativeFrom="margin">
                  <wp:align>right</wp:align>
                </wp:positionH>
                <wp:positionV relativeFrom="paragraph">
                  <wp:posOffset>177800</wp:posOffset>
                </wp:positionV>
                <wp:extent cx="5915025" cy="476250"/>
                <wp:effectExtent l="0" t="0" r="28575" b="19050"/>
                <wp:wrapTopAndBottom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76250"/>
                        </a:xfrm>
                        <a:prstGeom prst="roundRect">
                          <a:avLst>
                            <a:gd name="adj" fmla="val 7355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6AB" w:rsidRDefault="001D66AB" w:rsidP="001D66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SCHEME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DailyPS</w:t>
                            </w:r>
                            <w:proofErr w:type="spellEnd"/>
                          </w:p>
                          <w:p w:rsidR="001D66AB" w:rsidRPr="000A079A" w:rsidRDefault="001D66AB" w:rsidP="001D66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USED DailyFG7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1268DB" id="Rounded Rectangle 13" o:spid="_x0000_s1038" style="position:absolute;left:0;text-align:left;margin-left:414.55pt;margin-top:14pt;width:465.75pt;height:37.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8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1D66AB" w:rsidRDefault="001D66AB" w:rsidP="001D66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SCHEME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DailyPS</w:t>
                      </w:r>
                      <w:proofErr w:type="spellEnd"/>
                    </w:p>
                    <w:p w:rsidR="001D66AB" w:rsidRPr="000A079A" w:rsidRDefault="001D66AB" w:rsidP="001D66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USED DailyFG7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FB0146" w:rsidRDefault="00FB0146" w:rsidP="001D66AB">
      <w:pPr>
        <w:pStyle w:val="ListParagraph"/>
      </w:pPr>
    </w:p>
    <w:p w:rsidR="00346583" w:rsidRDefault="001439F7" w:rsidP="00633726">
      <w:pPr>
        <w:pStyle w:val="ListParagraph"/>
        <w:numPr>
          <w:ilvl w:val="0"/>
          <w:numId w:val="4"/>
        </w:numPr>
        <w:outlineLvl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778593" wp14:editId="5F4C1E75">
                <wp:simplePos x="0" y="0"/>
                <wp:positionH relativeFrom="margin">
                  <wp:align>right</wp:align>
                </wp:positionH>
                <wp:positionV relativeFrom="paragraph">
                  <wp:posOffset>289560</wp:posOffset>
                </wp:positionV>
                <wp:extent cx="5915025" cy="952500"/>
                <wp:effectExtent l="0" t="0" r="28575" b="19050"/>
                <wp:wrapTopAndBottom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952500"/>
                        </a:xfrm>
                        <a:prstGeom prst="roundRect">
                          <a:avLst>
                            <a:gd name="adj" fmla="val 7355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9F7" w:rsidRDefault="001439F7" w:rsidP="00143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DailyPF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()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1439F7" w:rsidRDefault="001439F7" w:rsidP="00143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SPLIT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RANGE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DATEADD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SYSDATETIME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)))</w:t>
                            </w:r>
                          </w:p>
                          <w:p w:rsidR="001439F7" w:rsidRPr="000A079A" w:rsidRDefault="001439F7" w:rsidP="00143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78593" id="Rounded Rectangle 16" o:spid="_x0000_s1039" style="position:absolute;left:0;text-align:left;margin-left:414.55pt;margin-top:22.8pt;width:465.75pt;height:7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8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1439F7" w:rsidRDefault="001439F7" w:rsidP="00143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DailyPF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()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1439F7" w:rsidRDefault="001439F7" w:rsidP="00143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SPLIT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RANGE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DATEADD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SYSDATETIME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)))</w:t>
                      </w:r>
                    </w:p>
                    <w:p w:rsidR="001439F7" w:rsidRPr="000A079A" w:rsidRDefault="001439F7" w:rsidP="00143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346583" w:rsidRPr="00346583">
        <w:t>Add a new boundary point to our partition function</w:t>
      </w:r>
    </w:p>
    <w:p w:rsidR="001439F7" w:rsidRDefault="001439F7" w:rsidP="00077141"/>
    <w:p w:rsidR="004078A7" w:rsidRDefault="004078A7">
      <w:r>
        <w:br w:type="page"/>
      </w:r>
    </w:p>
    <w:p w:rsidR="00077141" w:rsidRPr="0077037B" w:rsidRDefault="00C91D3D" w:rsidP="00FC7BF8">
      <w:pPr>
        <w:pStyle w:val="ListParagraph"/>
        <w:numPr>
          <w:ilvl w:val="0"/>
          <w:numId w:val="4"/>
        </w:numPr>
        <w:outlineLvl w:val="2"/>
      </w:pPr>
      <w:r>
        <w:t xml:space="preserve">Apply </w:t>
      </w:r>
      <w:r w:rsidR="00346583" w:rsidRPr="00346583">
        <w:t>SWITCH in</w:t>
      </w:r>
      <w:r w:rsidR="00346583">
        <w:t xml:space="preserve"> </w:t>
      </w:r>
      <w:r>
        <w:t>command</w:t>
      </w:r>
      <w:r w:rsidR="00724FD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E3C7EC" wp14:editId="29798679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915025" cy="590550"/>
                <wp:effectExtent l="0" t="0" r="28575" b="19050"/>
                <wp:wrapTopAndBottom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590550"/>
                        </a:xfrm>
                        <a:prstGeom prst="roundRect">
                          <a:avLst>
                            <a:gd name="adj" fmla="val 7355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FD1" w:rsidRDefault="00724FD1" w:rsidP="00724F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OrdersDailyLoad</w:t>
                            </w:r>
                            <w:proofErr w:type="spellEnd"/>
                          </w:p>
                          <w:p w:rsidR="00724FD1" w:rsidRPr="000A079A" w:rsidRDefault="00724FD1" w:rsidP="00724F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SWITCH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OrdersDaily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3C7EC" id="Rounded Rectangle 18" o:spid="_x0000_s1040" style="position:absolute;left:0;text-align:left;margin-left:414.55pt;margin-top:22.5pt;width:465.75pt;height:46.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8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724FD1" w:rsidRDefault="00724FD1" w:rsidP="00724F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OrdersDailyLoad</w:t>
                      </w:r>
                      <w:proofErr w:type="spellEnd"/>
                    </w:p>
                    <w:p w:rsidR="00724FD1" w:rsidRPr="000A079A" w:rsidRDefault="00724FD1" w:rsidP="00724F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SWITCH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OrdersDaily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6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380716" w:rsidRDefault="00380716" w:rsidP="00380716">
      <w:pPr>
        <w:rPr>
          <w:b/>
          <w:sz w:val="24"/>
        </w:rPr>
      </w:pPr>
    </w:p>
    <w:p w:rsidR="0077037B" w:rsidRPr="0077037B" w:rsidRDefault="0077037B" w:rsidP="0077037B">
      <w:pPr>
        <w:pStyle w:val="Heading2"/>
        <w:rPr>
          <w:b/>
          <w:sz w:val="24"/>
        </w:rPr>
      </w:pPr>
      <w:r w:rsidRPr="0077037B">
        <w:rPr>
          <w:b/>
          <w:sz w:val="24"/>
        </w:rPr>
        <w:t>SWITCH OUT:</w:t>
      </w:r>
    </w:p>
    <w:p w:rsidR="0077037B" w:rsidRDefault="009B4967" w:rsidP="00633726">
      <w:pPr>
        <w:pStyle w:val="ListParagraph"/>
        <w:numPr>
          <w:ilvl w:val="0"/>
          <w:numId w:val="4"/>
        </w:numPr>
        <w:outlineLvl w:val="2"/>
      </w:pPr>
      <w:r w:rsidRPr="00C91D3D">
        <w:t xml:space="preserve">Create </w:t>
      </w:r>
      <w:r w:rsidR="00633726">
        <w:t>a new sta</w:t>
      </w:r>
      <w:r w:rsidR="00C91D3D" w:rsidRPr="00C91D3D">
        <w:t>ging out table</w:t>
      </w:r>
    </w:p>
    <w:p w:rsidR="001D1548" w:rsidRDefault="001D1548" w:rsidP="008E49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76C271" wp14:editId="020E3BB3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5915025" cy="1295400"/>
                <wp:effectExtent l="0" t="0" r="28575" b="19050"/>
                <wp:wrapTopAndBottom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295400"/>
                        </a:xfrm>
                        <a:prstGeom prst="roundRect">
                          <a:avLst>
                            <a:gd name="adj" fmla="val 7355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548" w:rsidRDefault="001D1548" w:rsidP="001D15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--PUT THIS ON THE SAME FILEGROUP YOU'RE SWITCHING OUT OF</w:t>
                            </w:r>
                          </w:p>
                          <w:p w:rsidR="001D1548" w:rsidRDefault="001D1548" w:rsidP="001D15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OrdersDailyOut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:rsidR="001D1548" w:rsidRDefault="001D1548" w:rsidP="001D15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OrderDate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DATETIME2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NULL,</w:t>
                            </w:r>
                          </w:p>
                          <w:p w:rsidR="001D1548" w:rsidRDefault="001D1548" w:rsidP="001D15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OrderId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IDENTITY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NULL,</w:t>
                            </w:r>
                          </w:p>
                          <w:p w:rsidR="001D1548" w:rsidRDefault="001D1548" w:rsidP="001D15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OrderName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256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</w:p>
                          <w:p w:rsidR="001D1548" w:rsidRDefault="001D1548" w:rsidP="001D15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[DailyFG2]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D1548" w:rsidRPr="000A079A" w:rsidRDefault="001D1548" w:rsidP="001D15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76C271" id="Rounded Rectangle 19" o:spid="_x0000_s1041" style="position:absolute;left:0;text-align:left;margin-left:414.55pt;margin-top:14.15pt;width:465.75pt;height:102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8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1D1548" w:rsidRDefault="001D1548" w:rsidP="001D15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--PUT THIS ON THE SAME FILEGROUP YOU'RE SWITCHING OUT OF</w:t>
                      </w:r>
                    </w:p>
                    <w:p w:rsidR="001D1548" w:rsidRDefault="001D1548" w:rsidP="001D15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OrdersDailyOut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</w:p>
                    <w:p w:rsidR="001D1548" w:rsidRDefault="001D1548" w:rsidP="001D15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OrderDate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DATETIME2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NULL,</w:t>
                      </w:r>
                    </w:p>
                    <w:p w:rsidR="001D1548" w:rsidRDefault="001D1548" w:rsidP="001D15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OrderId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IDENTITY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NULL,</w:t>
                      </w:r>
                    </w:p>
                    <w:p w:rsidR="001D1548" w:rsidRDefault="001D1548" w:rsidP="001D15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OrderName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256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</w:p>
                    <w:p w:rsidR="001D1548" w:rsidRDefault="001D1548" w:rsidP="001D15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[DailyFG2]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  <w:p w:rsidR="001D1548" w:rsidRPr="000A079A" w:rsidRDefault="001D1548" w:rsidP="001D15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C91D3D" w:rsidRDefault="009B4967" w:rsidP="00633726">
      <w:pPr>
        <w:pStyle w:val="ListParagraph"/>
        <w:numPr>
          <w:ilvl w:val="0"/>
          <w:numId w:val="4"/>
        </w:numPr>
        <w:outlineLvl w:val="2"/>
      </w:pPr>
      <w:r w:rsidRPr="00C91D3D">
        <w:t xml:space="preserve">Add </w:t>
      </w:r>
      <w:r w:rsidR="00C91D3D" w:rsidRPr="00C91D3D">
        <w:t>necessary Clustered index</w:t>
      </w:r>
      <w:r w:rsidR="000A6873">
        <w:t xml:space="preserve"> (CI)</w:t>
      </w:r>
    </w:p>
    <w:p w:rsidR="001D1548" w:rsidRDefault="001D1548" w:rsidP="008E495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B52FE0" wp14:editId="2CFA7F90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915025" cy="904875"/>
                <wp:effectExtent l="0" t="0" r="28575" b="28575"/>
                <wp:wrapTopAndBottom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904875"/>
                        </a:xfrm>
                        <a:prstGeom prst="roundRect">
                          <a:avLst>
                            <a:gd name="adj" fmla="val 7355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548" w:rsidRDefault="001D1548" w:rsidP="001D15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--Create the primary key our switch out table</w:t>
                            </w:r>
                          </w:p>
                          <w:p w:rsidR="001D1548" w:rsidRDefault="001D1548" w:rsidP="001D15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OrdersDailyOut</w:t>
                            </w:r>
                            <w:proofErr w:type="spellEnd"/>
                          </w:p>
                          <w:p w:rsidR="001D1548" w:rsidRDefault="001D1548" w:rsidP="001D15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PKOrdersDailyOut</w:t>
                            </w:r>
                            <w:proofErr w:type="spellEnd"/>
                          </w:p>
                          <w:p w:rsidR="001D1548" w:rsidRDefault="001D1548" w:rsidP="001D15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PRIMARY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CLUSTERED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OrderDate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OrderId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1D1548" w:rsidRPr="000A079A" w:rsidRDefault="001D1548" w:rsidP="001D15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B52FE0" id="Rounded Rectangle 20" o:spid="_x0000_s1042" style="position:absolute;margin-left:414.55pt;margin-top:14.25pt;width:465.75pt;height:71.2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8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1D1548" w:rsidRDefault="001D1548" w:rsidP="001D15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--Create the primary key our switch out table</w:t>
                      </w:r>
                    </w:p>
                    <w:p w:rsidR="001D1548" w:rsidRDefault="001D1548" w:rsidP="001D15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OrdersDailyOut</w:t>
                      </w:r>
                      <w:proofErr w:type="spellEnd"/>
                    </w:p>
                    <w:p w:rsidR="001D1548" w:rsidRDefault="001D1548" w:rsidP="001D15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PKOrdersDailyOut</w:t>
                      </w:r>
                      <w:proofErr w:type="spellEnd"/>
                    </w:p>
                    <w:p w:rsidR="001D1548" w:rsidRDefault="001D1548" w:rsidP="001D15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PRIMARY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CLUSTERED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OrderDate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OrderId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);</w:t>
                      </w:r>
                    </w:p>
                    <w:p w:rsidR="001D1548" w:rsidRPr="000A079A" w:rsidRDefault="001D1548" w:rsidP="001D15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C91D3D" w:rsidRDefault="009B4967" w:rsidP="00633726">
      <w:pPr>
        <w:pStyle w:val="ListParagraph"/>
        <w:numPr>
          <w:ilvl w:val="0"/>
          <w:numId w:val="4"/>
        </w:numPr>
        <w:outlineLvl w:val="2"/>
      </w:pPr>
      <w:r w:rsidRPr="00C91D3D">
        <w:t xml:space="preserve">Apply </w:t>
      </w:r>
      <w:r w:rsidR="00C91D3D" w:rsidRPr="00C91D3D">
        <w:t>SWITCH OUT command</w:t>
      </w:r>
    </w:p>
    <w:p w:rsidR="00D84279" w:rsidRDefault="00D84279" w:rsidP="00D84279">
      <w:pPr>
        <w:pStyle w:val="ListParagraph"/>
      </w:pPr>
    </w:p>
    <w:p w:rsidR="00D84279" w:rsidRDefault="001C02B5" w:rsidP="008E49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FA817A" wp14:editId="3E4618BF">
                <wp:simplePos x="0" y="0"/>
                <wp:positionH relativeFrom="margin">
                  <wp:align>right</wp:align>
                </wp:positionH>
                <wp:positionV relativeFrom="paragraph">
                  <wp:posOffset>288925</wp:posOffset>
                </wp:positionV>
                <wp:extent cx="5915025" cy="876300"/>
                <wp:effectExtent l="0" t="0" r="28575" b="19050"/>
                <wp:wrapTopAndBottom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876300"/>
                        </a:xfrm>
                        <a:prstGeom prst="roundRect">
                          <a:avLst>
                            <a:gd name="adj" fmla="val 7355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2B5" w:rsidRDefault="001C02B5" w:rsidP="001C02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--Switch OUT!</w:t>
                            </w:r>
                          </w:p>
                          <w:p w:rsidR="001C02B5" w:rsidRDefault="001C02B5" w:rsidP="001C02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OrdersDaily</w:t>
                            </w:r>
                            <w:proofErr w:type="spellEnd"/>
                          </w:p>
                          <w:p w:rsidR="001C02B5" w:rsidRDefault="001C02B5" w:rsidP="001C02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SWITCH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2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OrdersDailyOut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C02B5" w:rsidRPr="000A079A" w:rsidRDefault="001C02B5" w:rsidP="001C02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A817A" id="Rounded Rectangle 21" o:spid="_x0000_s1043" style="position:absolute;left:0;text-align:left;margin-left:414.55pt;margin-top:22.75pt;width:465.75pt;height:69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8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1C02B5" w:rsidRDefault="001C02B5" w:rsidP="001C02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--Switch OUT!</w:t>
                      </w:r>
                    </w:p>
                    <w:p w:rsidR="001C02B5" w:rsidRDefault="001C02B5" w:rsidP="001C02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OrdersDaily</w:t>
                      </w:r>
                      <w:proofErr w:type="spellEnd"/>
                    </w:p>
                    <w:p w:rsidR="001C02B5" w:rsidRDefault="001C02B5" w:rsidP="001C02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SWITCH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2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OrdersDailyOut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  <w:p w:rsidR="001C02B5" w:rsidRPr="000A079A" w:rsidRDefault="001C02B5" w:rsidP="001C02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1C02B5" w:rsidRDefault="001C02B5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6"/>
        </w:rPr>
      </w:pPr>
      <w:r>
        <w:rPr>
          <w:b/>
          <w:sz w:val="24"/>
        </w:rPr>
        <w:br w:type="page"/>
      </w:r>
    </w:p>
    <w:p w:rsidR="004C103C" w:rsidRPr="00BF0359" w:rsidRDefault="004C103C" w:rsidP="00BF0359">
      <w:pPr>
        <w:pStyle w:val="Heading2"/>
        <w:rPr>
          <w:b/>
          <w:sz w:val="24"/>
        </w:rPr>
      </w:pPr>
      <w:r w:rsidRPr="00BF0359">
        <w:rPr>
          <w:b/>
          <w:sz w:val="24"/>
        </w:rPr>
        <w:t>MERGE Partition Range:</w:t>
      </w:r>
    </w:p>
    <w:p w:rsidR="004C103C" w:rsidRDefault="00EA4352" w:rsidP="00633726">
      <w:pPr>
        <w:pStyle w:val="ListParagraph"/>
        <w:numPr>
          <w:ilvl w:val="0"/>
          <w:numId w:val="4"/>
        </w:numPr>
        <w:outlineLvl w:val="2"/>
      </w:pPr>
      <w:r w:rsidRPr="00EA4352">
        <w:t>Get the min partition range</w:t>
      </w:r>
    </w:p>
    <w:p w:rsidR="008E4959" w:rsidRDefault="008E4959" w:rsidP="000845A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20EBB9" wp14:editId="59FFD69F">
                <wp:simplePos x="0" y="0"/>
                <wp:positionH relativeFrom="margin">
                  <wp:align>right</wp:align>
                </wp:positionH>
                <wp:positionV relativeFrom="paragraph">
                  <wp:posOffset>177165</wp:posOffset>
                </wp:positionV>
                <wp:extent cx="5915025" cy="1981200"/>
                <wp:effectExtent l="0" t="0" r="28575" b="19050"/>
                <wp:wrapTopAndBottom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981200"/>
                        </a:xfrm>
                        <a:prstGeom prst="roundRect">
                          <a:avLst>
                            <a:gd name="adj" fmla="val 7355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959" w:rsidRDefault="008E4959" w:rsidP="008E4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--We want to keep an empty partition on DailyFG1</w:t>
                            </w:r>
                          </w:p>
                          <w:p w:rsidR="008E4959" w:rsidRDefault="008E4959" w:rsidP="008E4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--But we want to remove the empty partition on DailyFG2 (currently Partition 2)</w:t>
                            </w:r>
                          </w:p>
                          <w:p w:rsidR="008E4959" w:rsidRDefault="008E4959" w:rsidP="008E4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--Programmatically find the boundary point to merge</w:t>
                            </w:r>
                          </w:p>
                          <w:p w:rsidR="008E4959" w:rsidRDefault="008E4959" w:rsidP="008E4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MergeBoundaryPoint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DATETIME2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msg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8E4959" w:rsidRDefault="008E4959" w:rsidP="008E4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MergeBoundaryPoint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MIN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range_val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DATETIME2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:rsidR="008E4959" w:rsidRDefault="008E4959" w:rsidP="008E4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partition_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functions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_func</w:t>
                            </w:r>
                            <w:proofErr w:type="spellEnd"/>
                          </w:p>
                          <w:p w:rsidR="008E4959" w:rsidRDefault="008E4959" w:rsidP="008E4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partition_range_values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range_val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part_func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function_id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range_val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function_id</w:t>
                            </w:r>
                            <w:proofErr w:type="spellEnd"/>
                          </w:p>
                          <w:p w:rsidR="008E4959" w:rsidRDefault="008E4959" w:rsidP="008E4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part_func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DailyPF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</w:p>
                          <w:p w:rsidR="008E4959" w:rsidRDefault="008E4959" w:rsidP="008E4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8E4959" w:rsidRPr="000A079A" w:rsidRDefault="008E4959" w:rsidP="008E4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MergeBoundaryPoint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0EBB9" id="Rounded Rectangle 22" o:spid="_x0000_s1044" style="position:absolute;left:0;text-align:left;margin-left:414.55pt;margin-top:13.95pt;width:465.75pt;height:156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8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8E4959" w:rsidRDefault="008E4959" w:rsidP="008E4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--We want to keep an empty partition on DailyFG1</w:t>
                      </w:r>
                    </w:p>
                    <w:p w:rsidR="008E4959" w:rsidRDefault="008E4959" w:rsidP="008E4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--But we want to remove the empty partition on DailyFG2 (currently Partition 2)</w:t>
                      </w:r>
                    </w:p>
                    <w:p w:rsidR="008E4959" w:rsidRDefault="008E4959" w:rsidP="008E4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--Programmatically find the boundary point to merge</w:t>
                      </w:r>
                    </w:p>
                    <w:p w:rsidR="008E4959" w:rsidRDefault="008E4959" w:rsidP="008E4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MergeBoundaryPoint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DATETIME2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msg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);</w:t>
                      </w:r>
                    </w:p>
                    <w:p w:rsidR="008E4959" w:rsidRDefault="008E4959" w:rsidP="008E4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MergeBoundaryPoint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MIN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range_val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DATETIME2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</w:t>
                      </w:r>
                    </w:p>
                    <w:p w:rsidR="008E4959" w:rsidRDefault="008E4959" w:rsidP="008E4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partition_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functions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_func</w:t>
                      </w:r>
                      <w:proofErr w:type="spellEnd"/>
                    </w:p>
                    <w:p w:rsidR="008E4959" w:rsidRDefault="008E4959" w:rsidP="008E4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partition_range_values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range_val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part_func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function_id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range_val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function_id</w:t>
                      </w:r>
                      <w:proofErr w:type="spellEnd"/>
                    </w:p>
                    <w:p w:rsidR="008E4959" w:rsidRDefault="008E4959" w:rsidP="008E4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part_func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DailyPF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</w:p>
                    <w:p w:rsidR="008E4959" w:rsidRDefault="008E4959" w:rsidP="008E4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8E4959" w:rsidRPr="000A079A" w:rsidRDefault="008E4959" w:rsidP="008E4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MergeBoundaryPoint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EA4352" w:rsidRDefault="00EA4352" w:rsidP="00633726">
      <w:pPr>
        <w:pStyle w:val="ListParagraph"/>
        <w:numPr>
          <w:ilvl w:val="0"/>
          <w:numId w:val="4"/>
        </w:numPr>
        <w:outlineLvl w:val="2"/>
      </w:pPr>
      <w:r w:rsidRPr="00EA4352">
        <w:t>Check if there is no record in that partition</w:t>
      </w:r>
    </w:p>
    <w:p w:rsidR="000845AF" w:rsidRDefault="000845AF" w:rsidP="000845AF">
      <w:pPr>
        <w:pStyle w:val="ListParagraph"/>
      </w:pPr>
    </w:p>
    <w:p w:rsidR="000845AF" w:rsidRDefault="000845AF" w:rsidP="000845AF">
      <w:pPr>
        <w:pStyle w:val="ListParagraph"/>
      </w:pPr>
      <w:r w:rsidRPr="000845AF">
        <w:t>- If true, merge the partition range</w:t>
      </w:r>
    </w:p>
    <w:p w:rsidR="000845AF" w:rsidRDefault="000845AF" w:rsidP="000845A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5D357D" wp14:editId="73D9F019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915025" cy="2905125"/>
                <wp:effectExtent l="0" t="0" r="28575" b="28575"/>
                <wp:wrapTopAndBottom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905125"/>
                        </a:xfrm>
                        <a:prstGeom prst="roundRect">
                          <a:avLst>
                            <a:gd name="adj" fmla="val 7355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5AF" w:rsidRDefault="000845AF" w:rsidP="000845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:rsidR="000845AF" w:rsidRDefault="000845AF" w:rsidP="000845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*)</w:t>
                            </w:r>
                          </w:p>
                          <w:p w:rsidR="000845AF" w:rsidRDefault="000845AF" w:rsidP="000845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OrdersDaily</w:t>
                            </w:r>
                            <w:proofErr w:type="spellEnd"/>
                          </w:p>
                          <w:p w:rsidR="000845AF" w:rsidRDefault="000845AF" w:rsidP="000845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OrderDate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dateadd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DAY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MergeBoundaryPoint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0845AF" w:rsidRDefault="000845AF" w:rsidP="000845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</w:t>
                            </w:r>
                          </w:p>
                          <w:p w:rsidR="000845AF" w:rsidRDefault="000845AF" w:rsidP="000845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:rsidR="000845AF" w:rsidRDefault="000845AF" w:rsidP="000845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msg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'No records found, merging boundary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point 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0845AF" w:rsidRDefault="000845AF" w:rsidP="000845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MergeBoundaryPoint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'.'</w:t>
                            </w:r>
                          </w:p>
                          <w:p w:rsidR="000845AF" w:rsidRDefault="000845AF" w:rsidP="000845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RAISERROR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@msg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0845AF" w:rsidRDefault="000845AF" w:rsidP="000845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DailyPF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:rsidR="000845AF" w:rsidRDefault="000845AF" w:rsidP="000845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MERGE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RANGE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MergeBoundaryPoint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0845AF" w:rsidRDefault="000845AF" w:rsidP="000845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:rsidR="000845AF" w:rsidRDefault="000845AF" w:rsidP="000845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:rsidR="000845AF" w:rsidRDefault="000845AF" w:rsidP="000845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:rsidR="000845AF" w:rsidRDefault="000845AF" w:rsidP="000845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msg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'ERROR: Records exist around boundary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point 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0845AF" w:rsidRDefault="000845AF" w:rsidP="000845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MergeBoundaryPoint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'. Not merging.'</w:t>
                            </w:r>
                          </w:p>
                          <w:p w:rsidR="000845AF" w:rsidRDefault="000845AF" w:rsidP="000845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RAISERROR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@msg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0845AF" w:rsidRPr="000A079A" w:rsidRDefault="000845AF" w:rsidP="000845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D357D" id="Rounded Rectangle 23" o:spid="_x0000_s1045" style="position:absolute;left:0;text-align:left;margin-left:414.55pt;margin-top:14.25pt;width:465.75pt;height:228.7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8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0845AF" w:rsidRDefault="000845AF" w:rsidP="000845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</w:p>
                    <w:p w:rsidR="000845AF" w:rsidRDefault="000845AF" w:rsidP="000845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*)</w:t>
                      </w:r>
                    </w:p>
                    <w:p w:rsidR="000845AF" w:rsidRDefault="000845AF" w:rsidP="000845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OrdersDaily</w:t>
                      </w:r>
                      <w:proofErr w:type="spellEnd"/>
                    </w:p>
                    <w:p w:rsidR="000845AF" w:rsidRDefault="000845AF" w:rsidP="000845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OrderDate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dateadd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DAY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MergeBoundaryPoint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:rsidR="000845AF" w:rsidRDefault="000845AF" w:rsidP="000845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</w:t>
                      </w:r>
                    </w:p>
                    <w:p w:rsidR="000845AF" w:rsidRDefault="000845AF" w:rsidP="000845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:rsidR="000845AF" w:rsidRDefault="000845AF" w:rsidP="000845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msg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'No records found, merging boundary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point 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0845AF" w:rsidRDefault="000845AF" w:rsidP="000845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MergeBoundaryPoint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'.'</w:t>
                      </w:r>
                    </w:p>
                    <w:p w:rsidR="000845AF" w:rsidRDefault="000845AF" w:rsidP="000845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RAISERROR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@msg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:rsidR="000845AF" w:rsidRDefault="000845AF" w:rsidP="000845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DailyPF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()</w:t>
                      </w:r>
                    </w:p>
                    <w:p w:rsidR="000845AF" w:rsidRDefault="000845AF" w:rsidP="000845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MERGE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RANGE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MergeBoundaryPoint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:rsidR="000845AF" w:rsidRDefault="000845AF" w:rsidP="000845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:rsidR="000845AF" w:rsidRDefault="000845AF" w:rsidP="000845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:rsidR="000845AF" w:rsidRDefault="000845AF" w:rsidP="000845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:rsidR="000845AF" w:rsidRDefault="000845AF" w:rsidP="000845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msg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'ERROR: Records exist around boundary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point 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0845AF" w:rsidRDefault="000845AF" w:rsidP="000845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MergeBoundaryPoint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'. Not merging.'</w:t>
                      </w:r>
                    </w:p>
                    <w:p w:rsidR="000845AF" w:rsidRDefault="000845AF" w:rsidP="000845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RAISERROR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@msg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:rsidR="000845AF" w:rsidRPr="000A079A" w:rsidRDefault="000845AF" w:rsidP="000845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EA4352" w:rsidRDefault="000845AF" w:rsidP="00633726">
      <w:pPr>
        <w:pStyle w:val="ListParagraph"/>
        <w:numPr>
          <w:ilvl w:val="0"/>
          <w:numId w:val="4"/>
        </w:numPr>
        <w:outlineLvl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1C1C41" wp14:editId="0474C481">
                <wp:simplePos x="0" y="0"/>
                <wp:positionH relativeFrom="margin">
                  <wp:align>right</wp:align>
                </wp:positionH>
                <wp:positionV relativeFrom="paragraph">
                  <wp:posOffset>3245485</wp:posOffset>
                </wp:positionV>
                <wp:extent cx="5915025" cy="733425"/>
                <wp:effectExtent l="0" t="0" r="28575" b="28575"/>
                <wp:wrapTopAndBottom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733425"/>
                        </a:xfrm>
                        <a:prstGeom prst="roundRect">
                          <a:avLst>
                            <a:gd name="adj" fmla="val 7355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5AF" w:rsidRDefault="000845AF" w:rsidP="000845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--Let's go ahead and drop the switch OUT table</w:t>
                            </w:r>
                          </w:p>
                          <w:p w:rsidR="000845AF" w:rsidRDefault="000845AF" w:rsidP="000845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Assuming we don't want to do anything with the rows we switched out!)</w:t>
                            </w:r>
                          </w:p>
                          <w:p w:rsidR="000845AF" w:rsidRDefault="000845AF" w:rsidP="000845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DROP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OrdersDailyOut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0845AF" w:rsidRPr="000A079A" w:rsidRDefault="000845AF" w:rsidP="000845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1C1C41" id="Rounded Rectangle 24" o:spid="_x0000_s1046" style="position:absolute;left:0;text-align:left;margin-left:414.55pt;margin-top:255.55pt;width:465.75pt;height:57.7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8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0845AF" w:rsidRDefault="000845AF" w:rsidP="000845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--Let's go ahead and drop the switch OUT table</w:t>
                      </w:r>
                    </w:p>
                    <w:p w:rsidR="000845AF" w:rsidRDefault="000845AF" w:rsidP="000845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Assuming we don't want to do anything with the rows we switched out!)</w:t>
                      </w:r>
                    </w:p>
                    <w:p w:rsidR="000845AF" w:rsidRDefault="000845AF" w:rsidP="000845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DROP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OrdersDailyOut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  <w:p w:rsidR="000845AF" w:rsidRPr="000A079A" w:rsidRDefault="000845AF" w:rsidP="000845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EA4352" w:rsidRPr="00EA4352">
        <w:t>DROP the switch out table</w:t>
      </w:r>
    </w:p>
    <w:p w:rsidR="000845AF" w:rsidRPr="003707C8" w:rsidRDefault="000845AF" w:rsidP="000845AF">
      <w:pPr>
        <w:pStyle w:val="ListParagraph"/>
      </w:pPr>
    </w:p>
    <w:sectPr w:rsidR="000845AF" w:rsidRPr="00370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4D7B"/>
    <w:multiLevelType w:val="hybridMultilevel"/>
    <w:tmpl w:val="6066AED4"/>
    <w:lvl w:ilvl="0" w:tplc="9B0C9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F2C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068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965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20E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502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A9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301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00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974EB8"/>
    <w:multiLevelType w:val="hybridMultilevel"/>
    <w:tmpl w:val="58565078"/>
    <w:lvl w:ilvl="0" w:tplc="62C46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66A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087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A0C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C82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E27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78F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808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582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D078C0"/>
    <w:multiLevelType w:val="hybridMultilevel"/>
    <w:tmpl w:val="752CA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964F5"/>
    <w:multiLevelType w:val="hybridMultilevel"/>
    <w:tmpl w:val="C902C59E"/>
    <w:lvl w:ilvl="0" w:tplc="DCE25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74CF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609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5CD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20E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AA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322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C3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46F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98A3048"/>
    <w:multiLevelType w:val="hybridMultilevel"/>
    <w:tmpl w:val="FAC86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B2FA9"/>
    <w:multiLevelType w:val="multilevel"/>
    <w:tmpl w:val="23D4FE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6233C8"/>
    <w:multiLevelType w:val="hybridMultilevel"/>
    <w:tmpl w:val="BFAA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46DF2"/>
    <w:multiLevelType w:val="hybridMultilevel"/>
    <w:tmpl w:val="8AD45052"/>
    <w:lvl w:ilvl="0" w:tplc="AE325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5A7"/>
    <w:rsid w:val="000349C0"/>
    <w:rsid w:val="00042494"/>
    <w:rsid w:val="00077141"/>
    <w:rsid w:val="000845AF"/>
    <w:rsid w:val="000A079A"/>
    <w:rsid w:val="000A6873"/>
    <w:rsid w:val="000B38BD"/>
    <w:rsid w:val="0011538A"/>
    <w:rsid w:val="001439F7"/>
    <w:rsid w:val="00167BF5"/>
    <w:rsid w:val="00181627"/>
    <w:rsid w:val="001948C8"/>
    <w:rsid w:val="001B7F3D"/>
    <w:rsid w:val="001C02B5"/>
    <w:rsid w:val="001D1548"/>
    <w:rsid w:val="001D66AB"/>
    <w:rsid w:val="002224D3"/>
    <w:rsid w:val="0026387C"/>
    <w:rsid w:val="0029259A"/>
    <w:rsid w:val="00293BF6"/>
    <w:rsid w:val="002A2354"/>
    <w:rsid w:val="002D5E28"/>
    <w:rsid w:val="00346583"/>
    <w:rsid w:val="003503AF"/>
    <w:rsid w:val="003707C8"/>
    <w:rsid w:val="00380716"/>
    <w:rsid w:val="003D18BE"/>
    <w:rsid w:val="003D262E"/>
    <w:rsid w:val="003F1409"/>
    <w:rsid w:val="003F648B"/>
    <w:rsid w:val="00401998"/>
    <w:rsid w:val="004078A7"/>
    <w:rsid w:val="004B1A97"/>
    <w:rsid w:val="004B4E50"/>
    <w:rsid w:val="004C103C"/>
    <w:rsid w:val="0056626D"/>
    <w:rsid w:val="005723C3"/>
    <w:rsid w:val="00573393"/>
    <w:rsid w:val="00574B77"/>
    <w:rsid w:val="005B442E"/>
    <w:rsid w:val="005D44BA"/>
    <w:rsid w:val="00623FD2"/>
    <w:rsid w:val="00626395"/>
    <w:rsid w:val="00633726"/>
    <w:rsid w:val="006635B0"/>
    <w:rsid w:val="00665B91"/>
    <w:rsid w:val="00676258"/>
    <w:rsid w:val="006A7ACA"/>
    <w:rsid w:val="007050AF"/>
    <w:rsid w:val="00724FD1"/>
    <w:rsid w:val="0077037B"/>
    <w:rsid w:val="0079043F"/>
    <w:rsid w:val="00795F74"/>
    <w:rsid w:val="007E34F7"/>
    <w:rsid w:val="007F7DE3"/>
    <w:rsid w:val="00847221"/>
    <w:rsid w:val="008657BD"/>
    <w:rsid w:val="0088282E"/>
    <w:rsid w:val="00882BB1"/>
    <w:rsid w:val="00887E00"/>
    <w:rsid w:val="008B2EE2"/>
    <w:rsid w:val="008C5316"/>
    <w:rsid w:val="008E4959"/>
    <w:rsid w:val="00942D89"/>
    <w:rsid w:val="009567A1"/>
    <w:rsid w:val="0099758B"/>
    <w:rsid w:val="009A4141"/>
    <w:rsid w:val="009B4967"/>
    <w:rsid w:val="009C25C1"/>
    <w:rsid w:val="009F527F"/>
    <w:rsid w:val="009F62B4"/>
    <w:rsid w:val="00A12F6C"/>
    <w:rsid w:val="00A255A7"/>
    <w:rsid w:val="00A27A27"/>
    <w:rsid w:val="00A406C9"/>
    <w:rsid w:val="00AC058B"/>
    <w:rsid w:val="00AF2AAA"/>
    <w:rsid w:val="00B15B87"/>
    <w:rsid w:val="00B360B0"/>
    <w:rsid w:val="00B92FE2"/>
    <w:rsid w:val="00BC0EE8"/>
    <w:rsid w:val="00BC5309"/>
    <w:rsid w:val="00BF0359"/>
    <w:rsid w:val="00BF368B"/>
    <w:rsid w:val="00C0038C"/>
    <w:rsid w:val="00C24C62"/>
    <w:rsid w:val="00C5236D"/>
    <w:rsid w:val="00C60645"/>
    <w:rsid w:val="00C63B9A"/>
    <w:rsid w:val="00C91D3D"/>
    <w:rsid w:val="00CF0412"/>
    <w:rsid w:val="00D061C5"/>
    <w:rsid w:val="00D158CC"/>
    <w:rsid w:val="00D74A09"/>
    <w:rsid w:val="00D84279"/>
    <w:rsid w:val="00E640C5"/>
    <w:rsid w:val="00E70D03"/>
    <w:rsid w:val="00E83859"/>
    <w:rsid w:val="00EA4352"/>
    <w:rsid w:val="00F14EF2"/>
    <w:rsid w:val="00F41159"/>
    <w:rsid w:val="00F449A7"/>
    <w:rsid w:val="00F550CF"/>
    <w:rsid w:val="00F56DED"/>
    <w:rsid w:val="00FB0146"/>
    <w:rsid w:val="00FC4B46"/>
    <w:rsid w:val="00FC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573F9-5FB9-41B6-A400-3B6C89BD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061C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14E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62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35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35B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C058B"/>
    <w:pPr>
      <w:tabs>
        <w:tab w:val="right" w:leader="dot" w:pos="9350"/>
      </w:tabs>
      <w:spacing w:after="100"/>
    </w:pPr>
    <w:rPr>
      <w:rFonts w:cstheme="minorHAnsi"/>
      <w:b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D44BA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93B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C0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rror">
    <w:name w:val="error"/>
    <w:basedOn w:val="DefaultParagraphFont"/>
    <w:rsid w:val="00BC0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09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3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9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ttlekendra.com/2017/02/07/understanding-left-vs-right-partition-functions-with-diagrams/" TargetMode="External"/><Relationship Id="rId13" Type="http://schemas.openxmlformats.org/officeDocument/2006/relationships/hyperlink" Target="http://www.sqlservertutorial.net/sql-server-indexes/sql-server-clustered-indexe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49013911/disadvantages-of-table-partitioning-e-g-sql-server" TargetMode="External"/><Relationship Id="rId12" Type="http://schemas.openxmlformats.org/officeDocument/2006/relationships/hyperlink" Target="https://www.mssqltips.com/sqlservertip/5296/implementation-of-sliding-window-partitioning-in-sql-server-to-purge-data/" TargetMode="External"/><Relationship Id="rId17" Type="http://schemas.openxmlformats.org/officeDocument/2006/relationships/hyperlink" Target="https://www.brentozar.com/archive/2013/01/sql-server-table-partitioning-tutorial-videos-and-script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iantstride.gr/sql-indexing-part2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qlshack.com/sql-server-2016-enhancements-truncate-table-table-partitioning/" TargetMode="External"/><Relationship Id="rId11" Type="http://schemas.openxmlformats.org/officeDocument/2006/relationships/hyperlink" Target="https://littlekendra.com/2016/05/03/why-table-partitioning-doesnt-speed-up-query-performance-vide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F6159-AEA4-442F-BEF5-46F434158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14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Rmansur</dc:creator>
  <cp:keywords/>
  <dc:description/>
  <cp:lastModifiedBy>Rmansur</cp:lastModifiedBy>
  <cp:revision>106</cp:revision>
  <dcterms:created xsi:type="dcterms:W3CDTF">2019-07-17T20:14:00Z</dcterms:created>
  <dcterms:modified xsi:type="dcterms:W3CDTF">2019-07-30T15:23:00Z</dcterms:modified>
</cp:coreProperties>
</file>